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EEEB" w14:textId="69E2BE32" w:rsidR="0032599D" w:rsidRPr="002C07E5" w:rsidRDefault="0032599D" w:rsidP="0032599D">
      <w:pPr>
        <w:rPr>
          <w:b/>
          <w:bCs/>
          <w:color w:val="000000" w:themeColor="text1"/>
          <w:rPrChange w:id="0" w:author="Sharp, Paul" w:date="2023-09-16T15:04:00Z">
            <w:rPr>
              <w:b/>
              <w:bCs/>
            </w:rPr>
          </w:rPrChange>
        </w:rPr>
      </w:pPr>
      <w:r w:rsidRPr="002C07E5">
        <w:rPr>
          <w:b/>
          <w:bCs/>
          <w:color w:val="000000" w:themeColor="text1"/>
          <w:rPrChange w:id="1" w:author="Sharp, Paul" w:date="2023-09-16T15:04:00Z">
            <w:rPr>
              <w:b/>
              <w:bCs/>
            </w:rPr>
          </w:rPrChange>
        </w:rPr>
        <w:t>Response to reviewer and editor comments</w:t>
      </w:r>
    </w:p>
    <w:p w14:paraId="71D85B47" w14:textId="77777777" w:rsidR="006655D2" w:rsidRPr="002C07E5" w:rsidRDefault="0032599D" w:rsidP="0032599D">
      <w:pPr>
        <w:rPr>
          <w:color w:val="000000" w:themeColor="text1"/>
          <w:rPrChange w:id="2" w:author="Sharp, Paul" w:date="2023-09-16T15:04:00Z">
            <w:rPr/>
          </w:rPrChange>
        </w:rPr>
      </w:pPr>
      <w:r w:rsidRPr="002C07E5">
        <w:rPr>
          <w:color w:val="000000" w:themeColor="text1"/>
          <w:rPrChange w:id="3" w:author="Sharp, Paul" w:date="2023-09-16T15:04:00Z">
            <w:rPr/>
          </w:rPrChange>
        </w:rPr>
        <w:br/>
      </w:r>
      <w:r w:rsidR="006655D2" w:rsidRPr="002C07E5">
        <w:rPr>
          <w:color w:val="000000" w:themeColor="text1"/>
          <w:rPrChange w:id="4" w:author="Sharp, Paul" w:date="2023-09-16T15:04:00Z">
            <w:rPr/>
          </w:rPrChange>
        </w:rPr>
        <w:t xml:space="preserve">EDITOR COMMENTS: </w:t>
      </w:r>
    </w:p>
    <w:p w14:paraId="55050095" w14:textId="604FD62D" w:rsidR="0032599D" w:rsidRPr="002C07E5" w:rsidRDefault="0032599D" w:rsidP="0032599D">
      <w:pPr>
        <w:rPr>
          <w:color w:val="000000" w:themeColor="text1"/>
          <w:rPrChange w:id="5" w:author="Sharp, Paul" w:date="2023-09-16T15:04:00Z">
            <w:rPr/>
          </w:rPrChange>
        </w:rPr>
      </w:pPr>
      <w:r w:rsidRPr="002C07E5">
        <w:rPr>
          <w:color w:val="000000" w:themeColor="text1"/>
          <w:rPrChange w:id="6" w:author="Sharp, Paul" w:date="2023-09-16T15:04:00Z">
            <w:rPr/>
          </w:rPrChange>
        </w:rPr>
        <w:br/>
        <w:t>In particular, your revision must address the following (as well as all other reviewer comments):</w:t>
      </w:r>
      <w:r w:rsidRPr="002C07E5">
        <w:rPr>
          <w:color w:val="000000" w:themeColor="text1"/>
          <w:rPrChange w:id="7" w:author="Sharp, Paul" w:date="2023-09-16T15:04:00Z">
            <w:rPr/>
          </w:rPrChange>
        </w:rPr>
        <w:br/>
      </w:r>
      <w:r w:rsidRPr="002C07E5">
        <w:rPr>
          <w:color w:val="000000" w:themeColor="text1"/>
          <w:rPrChange w:id="8" w:author="Sharp, Paul" w:date="2023-09-16T15:04:00Z">
            <w:rPr/>
          </w:rPrChange>
        </w:rPr>
        <w:br/>
        <w:t>(1) Reviewers 2 and 3 both express doubt over whether your experiments address planning processes. We consider this to be a fundamental point because much of the background and justification of this work is based on earlier work on backward planning in animals (refs 2-5) and forward planning in humans (ref 10). To address this, you should ideally conduct at least one new experiment which properly speaks to backward planning instead of simply providing arguments for your framing of this work as relating to planning.</w:t>
      </w:r>
    </w:p>
    <w:p w14:paraId="249F51B8" w14:textId="77777777" w:rsidR="0032599D" w:rsidRPr="002C07E5" w:rsidRDefault="0032599D" w:rsidP="0032599D">
      <w:pPr>
        <w:rPr>
          <w:color w:val="000000" w:themeColor="text1"/>
          <w:rPrChange w:id="9" w:author="Sharp, Paul" w:date="2023-09-16T15:04:00Z">
            <w:rPr>
              <w:color w:val="2F5496" w:themeColor="accent1" w:themeShade="BF"/>
            </w:rPr>
          </w:rPrChange>
        </w:rPr>
      </w:pPr>
    </w:p>
    <w:p w14:paraId="341C6998" w14:textId="23CC16ED" w:rsidR="0032599D" w:rsidRPr="002C07E5" w:rsidRDefault="0032599D" w:rsidP="0032599D">
      <w:pPr>
        <w:rPr>
          <w:color w:val="000000" w:themeColor="text1"/>
          <w:rPrChange w:id="10" w:author="Sharp, Paul" w:date="2023-09-16T15:04:00Z">
            <w:rPr/>
          </w:rPrChange>
        </w:rPr>
      </w:pPr>
      <w:r w:rsidRPr="002C07E5">
        <w:rPr>
          <w:i/>
          <w:iCs/>
          <w:color w:val="000000" w:themeColor="text1"/>
          <w:rPrChange w:id="11" w:author="Sharp, Paul" w:date="2023-09-16T15:04:00Z">
            <w:rPr>
              <w:i/>
              <w:iCs/>
              <w:color w:val="2F5496" w:themeColor="accent1" w:themeShade="BF"/>
            </w:rPr>
          </w:rPrChange>
        </w:rPr>
        <w:t>We now show in planning problems that require multiple actions (specifically 2-step problems) that findings here hold.</w:t>
      </w:r>
      <w:r w:rsidR="00CE6419">
        <w:rPr>
          <w:i/>
          <w:iCs/>
          <w:color w:val="000000" w:themeColor="text1"/>
        </w:rPr>
        <w:t xml:space="preserve"> Moreover, we emphasize how our earlier studies reflect pre</w:t>
      </w:r>
      <w:r w:rsidRPr="002C07E5">
        <w:rPr>
          <w:color w:val="000000" w:themeColor="text1"/>
          <w:rPrChange w:id="12" w:author="Sharp, Paul" w:date="2023-09-16T15:04:00Z">
            <w:rPr/>
          </w:rPrChange>
        </w:rPr>
        <w:br/>
      </w:r>
      <w:r w:rsidRPr="002C07E5">
        <w:rPr>
          <w:color w:val="000000" w:themeColor="text1"/>
          <w:rPrChange w:id="13" w:author="Sharp, Paul" w:date="2023-09-16T15:04:00Z">
            <w:rPr/>
          </w:rPrChange>
        </w:rPr>
        <w:br/>
        <w:t>(2) All reviewers raise the question about alternative explanations for experiment 4. Please ensure you address their concerns, otherwise it should be removed.</w:t>
      </w:r>
    </w:p>
    <w:p w14:paraId="79167D82" w14:textId="77777777" w:rsidR="0032599D" w:rsidRPr="002C07E5" w:rsidRDefault="0032599D" w:rsidP="0032599D">
      <w:pPr>
        <w:rPr>
          <w:color w:val="000000" w:themeColor="text1"/>
          <w:rPrChange w:id="14" w:author="Sharp, Paul" w:date="2023-09-16T15:04:00Z">
            <w:rPr/>
          </w:rPrChange>
        </w:rPr>
      </w:pPr>
    </w:p>
    <w:p w14:paraId="6E530F87" w14:textId="4B43FA8E" w:rsidR="0032599D" w:rsidRDefault="0032599D" w:rsidP="0032599D">
      <w:pPr>
        <w:rPr>
          <w:ins w:id="15" w:author="Sharp, Paul [2]" w:date="2023-10-16T10:58:00Z"/>
          <w:color w:val="000000" w:themeColor="text1"/>
        </w:rPr>
      </w:pPr>
      <w:del w:id="16" w:author="Sharp, Paul" w:date="2023-09-14T11:18:00Z">
        <w:r w:rsidRPr="002C07E5" w:rsidDel="003D2863">
          <w:rPr>
            <w:i/>
            <w:iCs/>
            <w:color w:val="000000" w:themeColor="text1"/>
            <w:rPrChange w:id="17" w:author="Sharp, Paul" w:date="2023-09-16T15:04:00Z">
              <w:rPr>
                <w:i/>
                <w:iCs/>
                <w:color w:val="2F5496" w:themeColor="accent1" w:themeShade="BF"/>
              </w:rPr>
            </w:rPrChange>
          </w:rPr>
          <w:delText xml:space="preserve">We </w:delText>
        </w:r>
        <w:r w:rsidR="004016C0" w:rsidRPr="002C07E5" w:rsidDel="003D2863">
          <w:rPr>
            <w:i/>
            <w:iCs/>
            <w:color w:val="000000" w:themeColor="text1"/>
            <w:rPrChange w:id="18" w:author="Sharp, Paul" w:date="2023-09-16T15:04:00Z">
              <w:rPr>
                <w:i/>
                <w:iCs/>
                <w:color w:val="2F5496" w:themeColor="accent1" w:themeShade="BF"/>
              </w:rPr>
            </w:rPrChange>
          </w:rPr>
          <w:delText>have addressed their concerns.</w:delText>
        </w:r>
      </w:del>
      <w:ins w:id="19" w:author="Sharp, Paul" w:date="2023-09-14T11:18:00Z">
        <w:r w:rsidR="003D2863" w:rsidRPr="002C07E5">
          <w:rPr>
            <w:i/>
            <w:iCs/>
            <w:color w:val="000000" w:themeColor="text1"/>
            <w:rPrChange w:id="20" w:author="Sharp, Paul" w:date="2023-09-16T15:04:00Z">
              <w:rPr>
                <w:i/>
                <w:iCs/>
                <w:color w:val="2F5496" w:themeColor="accent1" w:themeShade="BF"/>
              </w:rPr>
            </w:rPrChange>
          </w:rPr>
          <w:t>We have conducted a follow-</w:t>
        </w:r>
      </w:ins>
      <w:ins w:id="21" w:author="Sharp, Paul" w:date="2023-09-14T11:19:00Z">
        <w:r w:rsidR="003D2863" w:rsidRPr="002C07E5">
          <w:rPr>
            <w:i/>
            <w:iCs/>
            <w:color w:val="000000" w:themeColor="text1"/>
            <w:rPrChange w:id="22" w:author="Sharp, Paul" w:date="2023-09-16T15:04:00Z">
              <w:rPr>
                <w:i/>
                <w:iCs/>
                <w:color w:val="2F5496" w:themeColor="accent1" w:themeShade="BF"/>
              </w:rPr>
            </w:rPrChange>
          </w:rPr>
          <w:t>up experiment to ensure experiment 4 cannot be explained by a base-rate bias when outcome probabilities are very small. Moreover, we have addressed reviewers’ concerns regarding external factors explaining our results.</w:t>
        </w:r>
      </w:ins>
      <w:ins w:id="23" w:author="Sharp, Paul [2]" w:date="2023-10-16T10:57:00Z">
        <w:r w:rsidR="00D76667">
          <w:rPr>
            <w:i/>
            <w:iCs/>
            <w:color w:val="000000" w:themeColor="text1"/>
          </w:rPr>
          <w:t xml:space="preserve"> To do so, we have removed all information regarding race, which we agree may bias results given preexisting misconceptions and stereotypes. We show study 4</w:t>
        </w:r>
      </w:ins>
      <w:ins w:id="24" w:author="Sharp, Paul [2]" w:date="2023-10-16T10:58:00Z">
        <w:r w:rsidR="00D76667">
          <w:rPr>
            <w:i/>
            <w:iCs/>
            <w:color w:val="000000" w:themeColor="text1"/>
          </w:rPr>
          <w:t xml:space="preserve">’s findings hold when removing questions involving race/ethnicity, and use only questions based on states as factors leading to professions in a new independent study. </w:t>
        </w:r>
      </w:ins>
      <w:ins w:id="25" w:author="Sharp, Paul" w:date="2023-09-14T11:19:00Z">
        <w:r w:rsidR="003D2863" w:rsidRPr="002C07E5">
          <w:rPr>
            <w:i/>
            <w:iCs/>
            <w:color w:val="000000" w:themeColor="text1"/>
            <w:rPrChange w:id="26" w:author="Sharp, Paul" w:date="2023-09-16T15:04:00Z">
              <w:rPr>
                <w:i/>
                <w:iCs/>
                <w:color w:val="2F5496" w:themeColor="accent1" w:themeShade="BF"/>
              </w:rPr>
            </w:rPrChange>
          </w:rPr>
          <w:t xml:space="preserve"> </w:t>
        </w:r>
      </w:ins>
      <w:r w:rsidRPr="002C07E5">
        <w:rPr>
          <w:color w:val="000000" w:themeColor="text1"/>
          <w:rPrChange w:id="27" w:author="Sharp, Paul" w:date="2023-09-16T15:04:00Z">
            <w:rPr/>
          </w:rPrChange>
        </w:rPr>
        <w:br/>
      </w:r>
      <w:r w:rsidRPr="002C07E5">
        <w:rPr>
          <w:color w:val="000000" w:themeColor="text1"/>
          <w:rPrChange w:id="28" w:author="Sharp, Paul" w:date="2023-09-16T15:04:00Z">
            <w:rPr/>
          </w:rPrChange>
        </w:rPr>
        <w:br/>
        <w:t>(3) Please address Reviewer 3’s comment regarding the evidence strength for the backward model.</w:t>
      </w:r>
    </w:p>
    <w:p w14:paraId="17A419AD" w14:textId="77777777" w:rsidR="00D76667" w:rsidRPr="00D76667" w:rsidDel="00642210" w:rsidRDefault="00D76667" w:rsidP="0032599D">
      <w:pPr>
        <w:rPr>
          <w:del w:id="29" w:author="Sharp, Paul [2]" w:date="2023-10-18T11:16:00Z"/>
          <w:i/>
          <w:iCs/>
          <w:color w:val="000000" w:themeColor="text1"/>
          <w:rPrChange w:id="30" w:author="Sharp, Paul [2]" w:date="2023-10-16T10:58:00Z">
            <w:rPr>
              <w:del w:id="31" w:author="Sharp, Paul [2]" w:date="2023-10-18T11:16:00Z"/>
            </w:rPr>
          </w:rPrChange>
        </w:rPr>
      </w:pPr>
    </w:p>
    <w:p w14:paraId="044EDA01" w14:textId="77777777" w:rsidR="0032599D" w:rsidRPr="002C07E5" w:rsidRDefault="0032599D" w:rsidP="0032599D">
      <w:pPr>
        <w:rPr>
          <w:color w:val="000000" w:themeColor="text1"/>
          <w:rPrChange w:id="32" w:author="Sharp, Paul" w:date="2023-09-16T15:04:00Z">
            <w:rPr/>
          </w:rPrChange>
        </w:rPr>
      </w:pPr>
    </w:p>
    <w:p w14:paraId="09BC5C60" w14:textId="718D67CE" w:rsidR="006655D2" w:rsidRPr="002C07E5" w:rsidRDefault="0032599D" w:rsidP="0032599D">
      <w:pPr>
        <w:rPr>
          <w:color w:val="000000" w:themeColor="text1"/>
          <w:rPrChange w:id="33" w:author="Sharp, Paul" w:date="2023-09-16T15:04:00Z">
            <w:rPr/>
          </w:rPrChange>
        </w:rPr>
      </w:pPr>
      <w:r w:rsidRPr="002C07E5">
        <w:rPr>
          <w:i/>
          <w:iCs/>
          <w:color w:val="000000" w:themeColor="text1"/>
          <w:rPrChange w:id="34" w:author="Sharp, Paul" w:date="2023-09-16T15:04:00Z">
            <w:rPr>
              <w:i/>
              <w:iCs/>
              <w:color w:val="2F5496" w:themeColor="accent1" w:themeShade="BF"/>
            </w:rPr>
          </w:rPrChange>
        </w:rPr>
        <w:t>We conduct a full model comparison to show that</w:t>
      </w:r>
      <w:r w:rsidR="009A0D11">
        <w:rPr>
          <w:i/>
          <w:iCs/>
          <w:color w:val="000000" w:themeColor="text1"/>
        </w:rPr>
        <w:t xml:space="preserve"> backward </w:t>
      </w:r>
      <w:ins w:id="35" w:author="Sharp, Paul [2]" w:date="2023-09-25T10:58:00Z">
        <w:r w:rsidR="009A0D11">
          <w:rPr>
            <w:i/>
            <w:iCs/>
            <w:color w:val="000000" w:themeColor="text1"/>
          </w:rPr>
          <w:t xml:space="preserve">prediction model explains data best </w:t>
        </w:r>
        <w:r w:rsidR="009A0D11" w:rsidRPr="00642210">
          <w:rPr>
            <w:i/>
            <w:iCs/>
            <w:color w:val="000000" w:themeColor="text1"/>
          </w:rPr>
          <w:t xml:space="preserve">in divergent tasks, and forward prediction model explains data best in convergent tasks. </w:t>
        </w:r>
      </w:ins>
      <w:ins w:id="36" w:author="Sharp, Paul [2]" w:date="2023-10-18T11:16:00Z">
        <w:r w:rsidR="00642210" w:rsidRPr="00642210">
          <w:rPr>
            <w:i/>
            <w:iCs/>
            <w:color w:val="000000" w:themeColor="text1"/>
            <w:rPrChange w:id="37" w:author="Sharp, Paul [2]" w:date="2023-10-18T11:17:00Z">
              <w:rPr>
                <w:color w:val="000000" w:themeColor="text1"/>
              </w:rPr>
            </w:rPrChange>
          </w:rPr>
          <w:t xml:space="preserve">To do so, we compute the expected values according to each model (PR, SR, Fully Model-Based and Base-Rate Bias), and show that </w:t>
        </w:r>
      </w:ins>
      <w:ins w:id="38" w:author="Sharp, Paul [2]" w:date="2023-10-18T11:17:00Z">
        <w:r w:rsidR="00642210" w:rsidRPr="00642210">
          <w:rPr>
            <w:i/>
            <w:iCs/>
            <w:color w:val="000000" w:themeColor="text1"/>
            <w:rPrChange w:id="39" w:author="Sharp, Paul [2]" w:date="2023-10-18T11:17:00Z">
              <w:rPr>
                <w:color w:val="000000" w:themeColor="text1"/>
              </w:rPr>
            </w:rPrChange>
          </w:rPr>
          <w:t>PR best-explains data in divergent tasks, and SR best-explains data in convergent tasks.</w:t>
        </w:r>
        <w:r w:rsidR="00642210">
          <w:rPr>
            <w:color w:val="000000" w:themeColor="text1"/>
          </w:rPr>
          <w:t xml:space="preserve"> </w:t>
        </w:r>
      </w:ins>
      <w:r w:rsidRPr="002C07E5">
        <w:rPr>
          <w:color w:val="000000" w:themeColor="text1"/>
          <w:rPrChange w:id="40" w:author="Sharp, Paul" w:date="2023-09-16T15:04:00Z">
            <w:rPr/>
          </w:rPrChange>
        </w:rPr>
        <w:br/>
      </w:r>
      <w:r w:rsidRPr="002C07E5">
        <w:rPr>
          <w:color w:val="000000" w:themeColor="text1"/>
          <w:rPrChange w:id="41" w:author="Sharp, Paul" w:date="2023-09-16T15:04:00Z">
            <w:rPr/>
          </w:rPrChange>
        </w:rPr>
        <w:br/>
        <w:t>(4) Please improve the reasoning, experiment descriptions, and results reporting towards a more concrete and clearer way.</w:t>
      </w:r>
      <w:r w:rsidRPr="002C07E5">
        <w:rPr>
          <w:color w:val="000000" w:themeColor="text1"/>
          <w:rPrChange w:id="42" w:author="Sharp, Paul" w:date="2023-09-16T15:04:00Z">
            <w:rPr/>
          </w:rPrChange>
        </w:rPr>
        <w:br/>
      </w:r>
    </w:p>
    <w:p w14:paraId="5397F643" w14:textId="5709A840" w:rsidR="006655D2" w:rsidRDefault="006655D2" w:rsidP="0032599D">
      <w:pPr>
        <w:rPr>
          <w:ins w:id="43" w:author="Sharp, Paul [2]" w:date="2023-10-18T11:18:00Z"/>
          <w:i/>
          <w:iCs/>
          <w:color w:val="000000" w:themeColor="text1"/>
        </w:rPr>
      </w:pPr>
      <w:r w:rsidRPr="002C07E5">
        <w:rPr>
          <w:i/>
          <w:iCs/>
          <w:color w:val="000000" w:themeColor="text1"/>
          <w:rPrChange w:id="44" w:author="Sharp, Paul" w:date="2023-09-16T15:04:00Z">
            <w:rPr>
              <w:i/>
              <w:iCs/>
              <w:color w:val="2F5496" w:themeColor="accent1" w:themeShade="BF"/>
            </w:rPr>
          </w:rPrChange>
        </w:rPr>
        <w:t>Significant revisions were made to the logic of the paper, the explanation of computations, and the clarify of visualizations in figures</w:t>
      </w:r>
      <w:commentRangeStart w:id="45"/>
      <w:r w:rsidRPr="002C07E5">
        <w:rPr>
          <w:i/>
          <w:iCs/>
          <w:color w:val="000000" w:themeColor="text1"/>
          <w:rPrChange w:id="46" w:author="Sharp, Paul" w:date="2023-09-16T15:04:00Z">
            <w:rPr>
              <w:i/>
              <w:iCs/>
              <w:color w:val="2F5496" w:themeColor="accent1" w:themeShade="BF"/>
            </w:rPr>
          </w:rPrChange>
        </w:rPr>
        <w:t>.</w:t>
      </w:r>
      <w:commentRangeEnd w:id="45"/>
      <w:r w:rsidR="00C633B5" w:rsidRPr="002C07E5">
        <w:rPr>
          <w:rStyle w:val="CommentReference"/>
          <w:color w:val="000000" w:themeColor="text1"/>
          <w:rPrChange w:id="47" w:author="Sharp, Paul" w:date="2023-09-16T15:04:00Z">
            <w:rPr>
              <w:rStyle w:val="CommentReference"/>
            </w:rPr>
          </w:rPrChange>
        </w:rPr>
        <w:commentReference w:id="45"/>
      </w:r>
      <w:r w:rsidR="001062DF">
        <w:rPr>
          <w:i/>
          <w:iCs/>
          <w:color w:val="000000" w:themeColor="text1"/>
        </w:rPr>
        <w:t xml:space="preserve"> </w:t>
      </w:r>
    </w:p>
    <w:p w14:paraId="4472994E" w14:textId="77777777" w:rsidR="00476873" w:rsidRDefault="00476873" w:rsidP="0032599D">
      <w:pPr>
        <w:rPr>
          <w:ins w:id="48" w:author="Sharp, Paul [2]" w:date="2023-10-18T11:18:00Z"/>
          <w:i/>
          <w:iCs/>
          <w:color w:val="000000" w:themeColor="text1"/>
        </w:rPr>
      </w:pPr>
    </w:p>
    <w:p w14:paraId="173DB4F6" w14:textId="67C2D3CE" w:rsidR="00476873" w:rsidDel="00476873" w:rsidRDefault="00476873" w:rsidP="00476873">
      <w:pPr>
        <w:rPr>
          <w:del w:id="49" w:author="Sharp, Paul [2]" w:date="2023-10-18T11:21:00Z"/>
          <w:i/>
          <w:iCs/>
          <w:color w:val="000000" w:themeColor="text1"/>
        </w:rPr>
      </w:pPr>
      <w:ins w:id="50" w:author="Sharp, Paul [2]" w:date="2023-10-18T11:18:00Z">
        <w:r>
          <w:rPr>
            <w:i/>
            <w:iCs/>
            <w:color w:val="000000" w:themeColor="text1"/>
          </w:rPr>
          <w:t xml:space="preserve">To ensure the computation of SR and PR are known, we show now in matrix form a sample computation, with each number in the computation fully visible. Regarding clarifying the </w:t>
        </w:r>
        <w:r>
          <w:rPr>
            <w:i/>
            <w:iCs/>
            <w:color w:val="000000" w:themeColor="text1"/>
          </w:rPr>
          <w:lastRenderedPageBreak/>
          <w:t xml:space="preserve">reasoning, </w:t>
        </w:r>
      </w:ins>
      <w:ins w:id="51" w:author="Sharp, Paul [2]" w:date="2023-10-18T11:20:00Z">
        <w:r>
          <w:rPr>
            <w:i/>
            <w:iCs/>
            <w:color w:val="000000" w:themeColor="text1"/>
          </w:rPr>
          <w:t>we refine our explanation of</w:t>
        </w:r>
      </w:ins>
      <w:ins w:id="52" w:author="Sharp, Paul [2]" w:date="2023-10-18T11:19:00Z">
        <w:r>
          <w:rPr>
            <w:i/>
            <w:iCs/>
            <w:color w:val="000000" w:themeColor="text1"/>
          </w:rPr>
          <w:t xml:space="preserve"> our hypothesis </w:t>
        </w:r>
      </w:ins>
      <w:ins w:id="53" w:author="Sharp, Paul [2]" w:date="2023-10-18T11:20:00Z">
        <w:r>
          <w:rPr>
            <w:i/>
            <w:iCs/>
            <w:color w:val="000000" w:themeColor="text1"/>
          </w:rPr>
          <w:t>as being</w:t>
        </w:r>
      </w:ins>
      <w:ins w:id="54" w:author="Sharp, Paul [2]" w:date="2023-10-18T11:19:00Z">
        <w:r>
          <w:rPr>
            <w:i/>
            <w:iCs/>
            <w:color w:val="000000" w:themeColor="text1"/>
          </w:rPr>
          <w:t xml:space="preserve"> about </w:t>
        </w:r>
      </w:ins>
      <w:ins w:id="55" w:author="Sharp, Paul [2]" w:date="2023-10-18T11:20:00Z">
        <w:r>
          <w:rPr>
            <w:i/>
            <w:iCs/>
            <w:color w:val="000000" w:themeColor="text1"/>
          </w:rPr>
          <w:t>predicting upcoming states. We describe how these state predictions can be used in planning,</w:t>
        </w:r>
      </w:ins>
      <w:ins w:id="56" w:author="Sharp, Paul [2]" w:date="2023-10-18T11:21:00Z">
        <w:r>
          <w:rPr>
            <w:i/>
            <w:iCs/>
            <w:color w:val="000000" w:themeColor="text1"/>
          </w:rPr>
          <w:t xml:space="preserve"> both in simpler language and in the specific mathematical equations used to for planning. Last,</w:t>
        </w:r>
      </w:ins>
      <w:ins w:id="57" w:author="Sharp, Paul [2]" w:date="2023-10-18T11:20:00Z">
        <w:r>
          <w:rPr>
            <w:i/>
            <w:iCs/>
            <w:color w:val="000000" w:themeColor="text1"/>
          </w:rPr>
          <w:t xml:space="preserve"> in new studies 5 and 6, we show how </w:t>
        </w:r>
      </w:ins>
      <w:ins w:id="58" w:author="Sharp, Paul [2]" w:date="2023-10-18T11:21:00Z">
        <w:r>
          <w:rPr>
            <w:i/>
            <w:iCs/>
            <w:color w:val="000000" w:themeColor="text1"/>
          </w:rPr>
          <w:t>PR and SR predictions are used to form plans in tasks that require taking multiple, s</w:t>
        </w:r>
      </w:ins>
      <w:ins w:id="59" w:author="Sharp, Paul [2]" w:date="2023-10-18T11:22:00Z">
        <w:r>
          <w:rPr>
            <w:i/>
            <w:iCs/>
            <w:color w:val="000000" w:themeColor="text1"/>
          </w:rPr>
          <w:t xml:space="preserve">equential actions. </w:t>
        </w:r>
      </w:ins>
    </w:p>
    <w:p w14:paraId="349E046C" w14:textId="5B777CF7" w:rsidR="00476873" w:rsidRPr="002C07E5" w:rsidRDefault="00476873" w:rsidP="003B0553">
      <w:pPr>
        <w:rPr>
          <w:ins w:id="60" w:author="Sharp, Paul [2]" w:date="2023-10-18T11:22:00Z"/>
          <w:i/>
          <w:iCs/>
          <w:color w:val="000000" w:themeColor="text1"/>
          <w:rPrChange w:id="61" w:author="Sharp, Paul" w:date="2023-09-16T15:04:00Z">
            <w:rPr>
              <w:ins w:id="62" w:author="Sharp, Paul [2]" w:date="2023-10-18T11:22:00Z"/>
              <w:i/>
              <w:iCs/>
              <w:color w:val="2F5496" w:themeColor="accent1" w:themeShade="BF"/>
            </w:rPr>
          </w:rPrChange>
        </w:rPr>
      </w:pPr>
    </w:p>
    <w:p w14:paraId="60BBA01B" w14:textId="27D963D5" w:rsidR="0032599D" w:rsidRPr="002C07E5" w:rsidRDefault="0032599D" w:rsidP="00476873">
      <w:pPr>
        <w:rPr>
          <w:color w:val="000000" w:themeColor="text1"/>
          <w:rPrChange w:id="63" w:author="Sharp, Paul" w:date="2023-09-16T15:04:00Z">
            <w:rPr/>
          </w:rPrChange>
        </w:rPr>
      </w:pPr>
      <w:del w:id="64" w:author="Sharp, Paul [2]" w:date="2023-10-18T11:21:00Z">
        <w:r w:rsidRPr="002C07E5" w:rsidDel="00476873">
          <w:rPr>
            <w:color w:val="000000" w:themeColor="text1"/>
            <w:rPrChange w:id="65" w:author="Sharp, Paul" w:date="2023-09-16T15:04:00Z">
              <w:rPr/>
            </w:rPrChange>
          </w:rPr>
          <w:br/>
        </w:r>
      </w:del>
      <w:r w:rsidRPr="002C07E5">
        <w:rPr>
          <w:color w:val="000000" w:themeColor="text1"/>
          <w:rPrChange w:id="66" w:author="Sharp, Paul" w:date="2023-09-16T15:04:00Z">
            <w:rPr/>
          </w:rPrChange>
        </w:rPr>
        <w:br/>
        <w:t>REVIEWER COMMENTS:</w:t>
      </w:r>
      <w:r w:rsidRPr="002C07E5">
        <w:rPr>
          <w:color w:val="000000" w:themeColor="text1"/>
          <w:rPrChange w:id="67" w:author="Sharp, Paul" w:date="2023-09-16T15:04:00Z">
            <w:rPr/>
          </w:rPrChange>
        </w:rPr>
        <w:br/>
      </w:r>
      <w:r w:rsidRPr="002C07E5">
        <w:rPr>
          <w:color w:val="000000" w:themeColor="text1"/>
          <w:rPrChange w:id="68" w:author="Sharp, Paul" w:date="2023-09-16T15:04:00Z">
            <w:rPr/>
          </w:rPrChange>
        </w:rPr>
        <w:br/>
        <w:t>Reviewer #1:</w:t>
      </w:r>
      <w:r w:rsidRPr="002C07E5">
        <w:rPr>
          <w:color w:val="000000" w:themeColor="text1"/>
          <w:rPrChange w:id="69" w:author="Sharp, Paul" w:date="2023-09-16T15:04:00Z">
            <w:rPr/>
          </w:rPrChange>
        </w:rPr>
        <w:br/>
        <w:t>Remarks to the Author:</w:t>
      </w:r>
      <w:r w:rsidRPr="002C07E5">
        <w:rPr>
          <w:color w:val="000000" w:themeColor="text1"/>
          <w:rPrChange w:id="70" w:author="Sharp, Paul" w:date="2023-09-16T15:04:00Z">
            <w:rPr/>
          </w:rPrChange>
        </w:rPr>
        <w:br/>
        <w:t>In this manuscript, Sharp and Eldar present nice evidence based on a test of planning direction that humans adaptively deploy forward or backward planning depending on the convergence/divergence of the environment. I think this manuscript is really well done, especially considering the pre-registered nature of the study, and the map change experiments (e.g., Fig 1E). The results are conceptually novel, interesting, and rigorous. Overall, I think this manuscript is solid and can even be published as is. I have only a few minor suggestions to improve the manuscript.</w:t>
      </w:r>
    </w:p>
    <w:p w14:paraId="4D72038D" w14:textId="77777777" w:rsidR="0032599D" w:rsidRPr="002C07E5" w:rsidRDefault="0032599D" w:rsidP="0032599D">
      <w:pPr>
        <w:rPr>
          <w:color w:val="000000" w:themeColor="text1"/>
          <w:rPrChange w:id="71" w:author="Sharp, Paul" w:date="2023-09-16T15:04:00Z">
            <w:rPr/>
          </w:rPrChange>
        </w:rPr>
      </w:pPr>
    </w:p>
    <w:p w14:paraId="479942C7" w14:textId="18FA17DC" w:rsidR="0032599D" w:rsidRPr="002C07E5" w:rsidRDefault="0032599D" w:rsidP="0032599D">
      <w:pPr>
        <w:rPr>
          <w:color w:val="000000" w:themeColor="text1"/>
          <w:rPrChange w:id="72" w:author="Sharp, Paul" w:date="2023-09-16T15:04:00Z">
            <w:rPr/>
          </w:rPrChange>
        </w:rPr>
      </w:pPr>
      <w:r w:rsidRPr="002C07E5">
        <w:rPr>
          <w:color w:val="000000" w:themeColor="text1"/>
          <w:rPrChange w:id="73" w:author="Sharp, Paul" w:date="2023-09-16T15:04:00Z">
            <w:rPr/>
          </w:rPrChange>
        </w:rPr>
        <w:br/>
        <w:t>1. There is a statement that backward-predictive representations are highly sensitive to the base rate of states. This seems true, but couldn’t one in principle define a base rate subtracted backward representation, which would reflect the backward-predictive representations more cleanly?</w:t>
      </w:r>
    </w:p>
    <w:p w14:paraId="486D7D70" w14:textId="77777777" w:rsidR="00913D58" w:rsidRPr="002C07E5" w:rsidRDefault="00913D58" w:rsidP="0032599D">
      <w:pPr>
        <w:rPr>
          <w:color w:val="000000" w:themeColor="text1"/>
          <w:rPrChange w:id="74" w:author="Sharp, Paul" w:date="2023-09-16T15:04:00Z">
            <w:rPr/>
          </w:rPrChange>
        </w:rPr>
      </w:pPr>
    </w:p>
    <w:p w14:paraId="68B668B4" w14:textId="7288B778" w:rsidR="0032599D" w:rsidDel="00343E59" w:rsidRDefault="00913D58" w:rsidP="00CA3D81">
      <w:pPr>
        <w:rPr>
          <w:del w:id="75" w:author="Sharp, Paul [2]" w:date="2023-10-18T12:29:00Z"/>
          <w:i/>
          <w:iCs/>
          <w:color w:val="000000" w:themeColor="text1"/>
        </w:rPr>
      </w:pPr>
      <w:commentRangeStart w:id="76"/>
      <w:del w:id="77" w:author="Sharp, Paul [2]" w:date="2023-09-25T10:58:00Z">
        <w:r w:rsidRPr="002C07E5" w:rsidDel="0085417A">
          <w:rPr>
            <w:i/>
            <w:iCs/>
            <w:color w:val="000000" w:themeColor="text1"/>
            <w:rPrChange w:id="78" w:author="Sharp, Paul" w:date="2023-09-16T15:04:00Z">
              <w:rPr>
                <w:i/>
                <w:iCs/>
                <w:color w:val="2F5496" w:themeColor="accent1" w:themeShade="BF"/>
              </w:rPr>
            </w:rPrChange>
          </w:rPr>
          <w:delText xml:space="preserve">We are not sure what the reviewer is suggesting. </w:delText>
        </w:r>
        <w:commentRangeEnd w:id="76"/>
        <w:r w:rsidR="00AD1904" w:rsidRPr="002C07E5" w:rsidDel="0085417A">
          <w:rPr>
            <w:rStyle w:val="CommentReference"/>
            <w:color w:val="000000" w:themeColor="text1"/>
            <w:rPrChange w:id="79" w:author="Sharp, Paul" w:date="2023-09-16T15:04:00Z">
              <w:rPr>
                <w:rStyle w:val="CommentReference"/>
              </w:rPr>
            </w:rPrChange>
          </w:rPr>
          <w:commentReference w:id="76"/>
        </w:r>
        <w:r w:rsidRPr="002C07E5" w:rsidDel="0085417A">
          <w:rPr>
            <w:i/>
            <w:iCs/>
            <w:color w:val="000000" w:themeColor="text1"/>
            <w:rPrChange w:id="80" w:author="Sharp, Paul" w:date="2023-09-16T15:04:00Z">
              <w:rPr>
                <w:i/>
                <w:iCs/>
                <w:color w:val="2F5496" w:themeColor="accent1" w:themeShade="BF"/>
              </w:rPr>
            </w:rPrChange>
          </w:rPr>
          <w:delText xml:space="preserve">The backwards-predictive probabilities, p(predecessor|successor), by their nature imply base-rate sensitivity. For example, if a future state is preceded by two states, their probability of preceding the future state </w:delText>
        </w:r>
        <w:r w:rsidRPr="002C07E5" w:rsidDel="0085417A">
          <w:rPr>
            <w:b/>
            <w:bCs/>
            <w:i/>
            <w:iCs/>
            <w:color w:val="000000" w:themeColor="text1"/>
            <w:rPrChange w:id="81" w:author="Sharp, Paul" w:date="2023-09-16T15:04:00Z">
              <w:rPr>
                <w:b/>
                <w:bCs/>
                <w:i/>
                <w:iCs/>
                <w:color w:val="2F5496" w:themeColor="accent1" w:themeShade="BF"/>
              </w:rPr>
            </w:rPrChange>
          </w:rPr>
          <w:delText xml:space="preserve">is </w:delText>
        </w:r>
        <w:r w:rsidRPr="002C07E5" w:rsidDel="0085417A">
          <w:rPr>
            <w:i/>
            <w:iCs/>
            <w:color w:val="000000" w:themeColor="text1"/>
            <w:rPrChange w:id="82" w:author="Sharp, Paul" w:date="2023-09-16T15:04:00Z">
              <w:rPr>
                <w:i/>
                <w:iCs/>
                <w:color w:val="2F5496" w:themeColor="accent1" w:themeShade="BF"/>
              </w:rPr>
            </w:rPrChange>
          </w:rPr>
          <w:delText>what a backward-predictive representation encodes. These probabilities are what we mean by base rates</w:delText>
        </w:r>
        <w:r w:rsidR="004B42CE" w:rsidRPr="002C07E5" w:rsidDel="0085417A">
          <w:rPr>
            <w:i/>
            <w:iCs/>
            <w:color w:val="000000" w:themeColor="text1"/>
            <w:rPrChange w:id="83" w:author="Sharp, Paul" w:date="2023-09-16T15:04:00Z">
              <w:rPr>
                <w:i/>
                <w:iCs/>
                <w:color w:val="2F5496" w:themeColor="accent1" w:themeShade="BF"/>
              </w:rPr>
            </w:rPrChange>
          </w:rPr>
          <w:delText xml:space="preserve">. </w:delText>
        </w:r>
      </w:del>
      <w:ins w:id="84" w:author="Sharp, Paul [2]" w:date="2023-09-25T10:59:00Z">
        <w:r w:rsidR="00217DD4">
          <w:rPr>
            <w:i/>
            <w:iCs/>
            <w:color w:val="000000" w:themeColor="text1"/>
          </w:rPr>
          <w:t>The backward-subtracted</w:t>
        </w:r>
      </w:ins>
      <w:ins w:id="85" w:author="Sharp, Paul [2]" w:date="2023-10-18T11:58:00Z">
        <w:r w:rsidR="00CA30E6">
          <w:rPr>
            <w:i/>
            <w:iCs/>
            <w:color w:val="000000" w:themeColor="text1"/>
          </w:rPr>
          <w:t xml:space="preserve"> predecessor</w:t>
        </w:r>
      </w:ins>
      <w:ins w:id="86" w:author="Sharp, Paul [2]" w:date="2023-09-25T10:59:00Z">
        <w:r w:rsidR="00217DD4">
          <w:rPr>
            <w:i/>
            <w:iCs/>
            <w:color w:val="000000" w:themeColor="text1"/>
          </w:rPr>
          <w:t xml:space="preserve"> representation, as used in</w:t>
        </w:r>
      </w:ins>
      <w:ins w:id="87" w:author="Sharp, Paul [2]" w:date="2023-10-18T11:58:00Z">
        <w:r w:rsidR="00CA30E6">
          <w:rPr>
            <w:i/>
            <w:iCs/>
            <w:color w:val="000000" w:themeColor="text1"/>
          </w:rPr>
          <w:t xml:space="preserve"> Jeong et al. (202</w:t>
        </w:r>
      </w:ins>
      <w:ins w:id="88" w:author="Sharp, Paul [2]" w:date="2023-10-18T12:19:00Z">
        <w:r w:rsidR="00CA3D81">
          <w:rPr>
            <w:i/>
            <w:iCs/>
            <w:color w:val="000000" w:themeColor="text1"/>
          </w:rPr>
          <w:t>2; called Predecessor Representation Contingency or PRC)</w:t>
        </w:r>
      </w:ins>
      <w:ins w:id="89" w:author="Sharp, Paul [2]" w:date="2023-10-18T11:58:00Z">
        <w:r w:rsidR="00CA30E6">
          <w:rPr>
            <w:i/>
            <w:iCs/>
            <w:color w:val="000000" w:themeColor="text1"/>
          </w:rPr>
          <w:t xml:space="preserve">, </w:t>
        </w:r>
      </w:ins>
      <w:ins w:id="90" w:author="Sharp, Paul [2]" w:date="2023-10-18T12:08:00Z">
        <w:r w:rsidR="00CA30E6">
          <w:rPr>
            <w:i/>
            <w:iCs/>
            <w:color w:val="000000" w:themeColor="text1"/>
          </w:rPr>
          <w:t xml:space="preserve">which subtracts </w:t>
        </w:r>
      </w:ins>
      <w:ins w:id="91" w:author="Sharp, Paul [2]" w:date="2023-10-18T12:30:00Z">
        <w:r w:rsidR="00300A86">
          <w:rPr>
            <w:i/>
            <w:iCs/>
            <w:color w:val="000000" w:themeColor="text1"/>
          </w:rPr>
          <w:t>predecessor</w:t>
        </w:r>
      </w:ins>
      <w:ins w:id="92" w:author="Sharp, Paul [2]" w:date="2023-10-18T12:08:00Z">
        <w:r w:rsidR="00CA30E6">
          <w:rPr>
            <w:i/>
            <w:iCs/>
            <w:color w:val="000000" w:themeColor="text1"/>
          </w:rPr>
          <w:t xml:space="preserve"> base rate</w:t>
        </w:r>
      </w:ins>
      <w:ins w:id="93" w:author="Sharp, Paul [2]" w:date="2023-10-18T12:30:00Z">
        <w:r w:rsidR="00300A86">
          <w:rPr>
            <w:i/>
            <w:iCs/>
            <w:color w:val="000000" w:themeColor="text1"/>
          </w:rPr>
          <w:t>s</w:t>
        </w:r>
      </w:ins>
      <w:ins w:id="94" w:author="Sharp, Paul [2]" w:date="2023-10-18T12:08:00Z">
        <w:r w:rsidR="00CA30E6">
          <w:rPr>
            <w:i/>
            <w:iCs/>
            <w:color w:val="000000" w:themeColor="text1"/>
          </w:rPr>
          <w:t xml:space="preserve"> from a PR, </w:t>
        </w:r>
      </w:ins>
      <w:ins w:id="95" w:author="Sharp, Paul [2]" w:date="2023-10-18T12:31:00Z">
        <w:r w:rsidR="000D0846">
          <w:rPr>
            <w:i/>
            <w:iCs/>
            <w:color w:val="000000" w:themeColor="text1"/>
          </w:rPr>
          <w:t>would result in the present study</w:t>
        </w:r>
      </w:ins>
      <w:ins w:id="96" w:author="Sharp, Paul [2]" w:date="2023-10-18T12:08:00Z">
        <w:r w:rsidR="00CA30E6">
          <w:rPr>
            <w:i/>
            <w:iCs/>
            <w:color w:val="000000" w:themeColor="text1"/>
          </w:rPr>
          <w:t xml:space="preserve"> in negative probabilities</w:t>
        </w:r>
      </w:ins>
      <w:ins w:id="97" w:author="Sharp, Paul [2]" w:date="2023-10-18T12:27:00Z">
        <w:r w:rsidR="00CA3D81">
          <w:rPr>
            <w:i/>
            <w:iCs/>
            <w:color w:val="000000" w:themeColor="text1"/>
          </w:rPr>
          <w:t>, which are difficult to interpret</w:t>
        </w:r>
      </w:ins>
      <w:ins w:id="98" w:author="Sharp, Paul [2]" w:date="2023-10-18T12:18:00Z">
        <w:r w:rsidR="00692BF2">
          <w:rPr>
            <w:i/>
            <w:iCs/>
            <w:color w:val="000000" w:themeColor="text1"/>
          </w:rPr>
          <w:t>.</w:t>
        </w:r>
      </w:ins>
      <w:ins w:id="99" w:author="Sharp, Paul [2]" w:date="2023-10-18T12:27:00Z">
        <w:r w:rsidR="00CA3D81">
          <w:rPr>
            <w:i/>
            <w:iCs/>
            <w:color w:val="000000" w:themeColor="text1"/>
          </w:rPr>
          <w:t xml:space="preserve"> </w:t>
        </w:r>
      </w:ins>
      <w:ins w:id="100" w:author="Sharp, Paul [2]" w:date="2023-10-18T12:31:00Z">
        <w:r w:rsidR="000D0846">
          <w:rPr>
            <w:i/>
            <w:iCs/>
            <w:color w:val="000000" w:themeColor="text1"/>
          </w:rPr>
          <w:t>If instead one divided by base-rates, one would get the SR, which we test. Ultimately</w:t>
        </w:r>
      </w:ins>
      <w:ins w:id="101" w:author="Sharp, Paul [2]" w:date="2023-10-18T12:27:00Z">
        <w:r w:rsidR="00CA3D81">
          <w:rPr>
            <w:i/>
            <w:iCs/>
            <w:color w:val="000000" w:themeColor="text1"/>
          </w:rPr>
          <w:t xml:space="preserve">, if an agent </w:t>
        </w:r>
      </w:ins>
      <w:ins w:id="102" w:author="Sharp, Paul [2]" w:date="2023-10-18T12:31:00Z">
        <w:r w:rsidR="000D0846">
          <w:rPr>
            <w:i/>
            <w:iCs/>
            <w:color w:val="000000" w:themeColor="text1"/>
          </w:rPr>
          <w:t>puts in the extra cost of</w:t>
        </w:r>
      </w:ins>
      <w:ins w:id="103" w:author="Sharp, Paul [2]" w:date="2023-10-18T12:27:00Z">
        <w:r w:rsidR="00CA3D81">
          <w:rPr>
            <w:i/>
            <w:iCs/>
            <w:color w:val="000000" w:themeColor="text1"/>
          </w:rPr>
          <w:t xml:space="preserve"> l</w:t>
        </w:r>
      </w:ins>
      <w:ins w:id="104" w:author="Sharp, Paul [2]" w:date="2023-10-18T12:28:00Z">
        <w:r w:rsidR="00CA3D81">
          <w:rPr>
            <w:i/>
            <w:iCs/>
            <w:color w:val="000000" w:themeColor="text1"/>
          </w:rPr>
          <w:t>earning base rates</w:t>
        </w:r>
      </w:ins>
      <w:ins w:id="105" w:author="Sharp, Paul [2]" w:date="2023-10-18T12:29:00Z">
        <w:r w:rsidR="00343E59">
          <w:rPr>
            <w:i/>
            <w:iCs/>
            <w:color w:val="000000" w:themeColor="text1"/>
          </w:rPr>
          <w:t xml:space="preserve"> of starting states</w:t>
        </w:r>
      </w:ins>
      <w:ins w:id="106" w:author="Sharp, Paul [2]" w:date="2023-10-18T12:28:00Z">
        <w:r w:rsidR="00CA3D81">
          <w:rPr>
            <w:i/>
            <w:iCs/>
            <w:color w:val="000000" w:themeColor="text1"/>
          </w:rPr>
          <w:t xml:space="preserve"> </w:t>
        </w:r>
      </w:ins>
      <w:ins w:id="107" w:author="Sharp, Paul [2]" w:date="2023-10-18T12:31:00Z">
        <w:r w:rsidR="000D0846">
          <w:rPr>
            <w:i/>
            <w:iCs/>
            <w:color w:val="000000" w:themeColor="text1"/>
          </w:rPr>
          <w:t>and PR to</w:t>
        </w:r>
      </w:ins>
      <w:ins w:id="108" w:author="Sharp, Paul [2]" w:date="2023-10-18T12:29:00Z">
        <w:r w:rsidR="00343E59">
          <w:rPr>
            <w:i/>
            <w:iCs/>
            <w:color w:val="000000" w:themeColor="text1"/>
          </w:rPr>
          <w:t xml:space="preserve"> compute</w:t>
        </w:r>
      </w:ins>
      <w:ins w:id="109" w:author="Sharp, Paul [2]" w:date="2023-10-18T12:31:00Z">
        <w:r w:rsidR="000D0846">
          <w:rPr>
            <w:i/>
            <w:iCs/>
            <w:color w:val="000000" w:themeColor="text1"/>
          </w:rPr>
          <w:t xml:space="preserve"> a</w:t>
        </w:r>
      </w:ins>
      <w:ins w:id="110" w:author="Sharp, Paul [2]" w:date="2023-10-18T12:29:00Z">
        <w:r w:rsidR="00343E59">
          <w:rPr>
            <w:i/>
            <w:iCs/>
            <w:color w:val="000000" w:themeColor="text1"/>
          </w:rPr>
          <w:t xml:space="preserve"> PRC</w:t>
        </w:r>
      </w:ins>
      <w:ins w:id="111" w:author="Sharp, Paul [2]" w:date="2023-10-18T12:28:00Z">
        <w:r w:rsidR="00CA3D81">
          <w:rPr>
            <w:i/>
            <w:iCs/>
            <w:color w:val="000000" w:themeColor="text1"/>
          </w:rPr>
          <w:t>,</w:t>
        </w:r>
      </w:ins>
      <w:ins w:id="112" w:author="Sharp, Paul [2]" w:date="2023-10-18T12:29:00Z">
        <w:r w:rsidR="00343E59">
          <w:rPr>
            <w:i/>
            <w:iCs/>
            <w:color w:val="000000" w:themeColor="text1"/>
          </w:rPr>
          <w:t xml:space="preserve"> such extra learning should provide a benefit over not learning</w:t>
        </w:r>
      </w:ins>
      <w:ins w:id="113" w:author="Sharp, Paul [2]" w:date="2023-10-18T12:32:00Z">
        <w:r w:rsidR="00F745F6">
          <w:rPr>
            <w:i/>
            <w:iCs/>
            <w:color w:val="000000" w:themeColor="text1"/>
          </w:rPr>
          <w:t xml:space="preserve"> other strategies that do not require such learning</w:t>
        </w:r>
      </w:ins>
      <w:ins w:id="114" w:author="Sharp, Paul [2]" w:date="2023-10-18T12:29:00Z">
        <w:r w:rsidR="00343E59">
          <w:rPr>
            <w:i/>
            <w:iCs/>
            <w:color w:val="000000" w:themeColor="text1"/>
          </w:rPr>
          <w:t xml:space="preserve">. </w:t>
        </w:r>
      </w:ins>
      <w:ins w:id="115" w:author="Sharp, Paul [2]" w:date="2023-10-18T12:30:00Z">
        <w:r w:rsidR="00343E59">
          <w:rPr>
            <w:i/>
            <w:iCs/>
            <w:color w:val="000000" w:themeColor="text1"/>
          </w:rPr>
          <w:t>However, in the present tasks, it is actually optimal to use SR (even if it is less efficient to do so).</w:t>
        </w:r>
      </w:ins>
      <w:ins w:id="116" w:author="Sharp, Paul [2]" w:date="2023-10-18T12:28:00Z">
        <w:r w:rsidR="00CA3D81">
          <w:rPr>
            <w:i/>
            <w:iCs/>
            <w:color w:val="000000" w:themeColor="text1"/>
          </w:rPr>
          <w:t xml:space="preserve"> </w:t>
        </w:r>
      </w:ins>
    </w:p>
    <w:p w14:paraId="274F6C03" w14:textId="77777777" w:rsidR="00343E59" w:rsidRDefault="00343E59" w:rsidP="00CA3D81">
      <w:pPr>
        <w:rPr>
          <w:ins w:id="117" w:author="Sharp, Paul [2]" w:date="2023-10-18T12:30:00Z"/>
          <w:i/>
          <w:iCs/>
          <w:color w:val="000000" w:themeColor="text1"/>
        </w:rPr>
      </w:pPr>
    </w:p>
    <w:p w14:paraId="385A6937" w14:textId="77777777" w:rsidR="00CA3D81" w:rsidRPr="002C07E5" w:rsidRDefault="00CA3D81" w:rsidP="00CA3D81">
      <w:pPr>
        <w:rPr>
          <w:ins w:id="118" w:author="Sharp, Paul [2]" w:date="2023-10-18T12:29:00Z"/>
          <w:color w:val="000000" w:themeColor="text1"/>
          <w:rPrChange w:id="119" w:author="Sharp, Paul" w:date="2023-09-16T15:04:00Z">
            <w:rPr>
              <w:ins w:id="120" w:author="Sharp, Paul [2]" w:date="2023-10-18T12:29:00Z"/>
              <w:color w:val="2F5496" w:themeColor="accent1" w:themeShade="BF"/>
            </w:rPr>
          </w:rPrChange>
        </w:rPr>
      </w:pPr>
    </w:p>
    <w:p w14:paraId="38BB291E" w14:textId="0DEB52EF" w:rsidR="0032599D" w:rsidRPr="002C07E5" w:rsidRDefault="0032599D" w:rsidP="00CA3D81">
      <w:pPr>
        <w:rPr>
          <w:color w:val="000000" w:themeColor="text1"/>
          <w:rPrChange w:id="121" w:author="Sharp, Paul" w:date="2023-09-16T15:04:00Z">
            <w:rPr/>
          </w:rPrChange>
        </w:rPr>
      </w:pPr>
      <w:del w:id="122" w:author="Sharp, Paul [2]" w:date="2023-10-18T12:29:00Z">
        <w:r w:rsidRPr="002C07E5" w:rsidDel="00CA3D81">
          <w:rPr>
            <w:color w:val="000000" w:themeColor="text1"/>
            <w:rPrChange w:id="123" w:author="Sharp, Paul" w:date="2023-09-16T15:04:00Z">
              <w:rPr/>
            </w:rPrChange>
          </w:rPr>
          <w:br/>
        </w:r>
      </w:del>
      <w:r w:rsidRPr="002C07E5">
        <w:rPr>
          <w:color w:val="000000" w:themeColor="text1"/>
          <w:rPrChange w:id="124" w:author="Sharp, Paul" w:date="2023-09-16T15:04:00Z">
            <w:rPr/>
          </w:rPrChange>
        </w:rPr>
        <w:t>2. Not sure if Fig 4 exclusively requires backward learning. Because the task forces agents to choose one of two options, when the outcome has really low probability (high divergence condition), it is reasonable to choose high baseline probability characteristic. But it doesn’t necessarily mean that they use the backward-predictive representation.</w:t>
      </w:r>
    </w:p>
    <w:p w14:paraId="4EDE99F3" w14:textId="77777777" w:rsidR="0032599D" w:rsidRPr="002C07E5" w:rsidRDefault="0032599D" w:rsidP="0032599D">
      <w:pPr>
        <w:rPr>
          <w:color w:val="000000" w:themeColor="text1"/>
          <w:rPrChange w:id="125" w:author="Sharp, Paul" w:date="2023-09-16T15:04:00Z">
            <w:rPr>
              <w:color w:val="2F5496" w:themeColor="accent1" w:themeShade="BF"/>
            </w:rPr>
          </w:rPrChange>
        </w:rPr>
      </w:pPr>
    </w:p>
    <w:p w14:paraId="3714E235" w14:textId="6E015E89" w:rsidR="0032599D" w:rsidRPr="002C07E5" w:rsidRDefault="007A092E" w:rsidP="0032599D">
      <w:pPr>
        <w:rPr>
          <w:i/>
          <w:iCs/>
          <w:color w:val="000000" w:themeColor="text1"/>
          <w:rPrChange w:id="126" w:author="Sharp, Paul" w:date="2023-09-16T15:04:00Z">
            <w:rPr>
              <w:i/>
              <w:iCs/>
              <w:color w:val="2F5496" w:themeColor="accent1" w:themeShade="BF"/>
            </w:rPr>
          </w:rPrChange>
        </w:rPr>
      </w:pPr>
      <w:ins w:id="127" w:author="Sharp, Paul [2]" w:date="2023-10-18T12:42:00Z">
        <w:r>
          <w:rPr>
            <w:i/>
            <w:iCs/>
            <w:color w:val="000000" w:themeColor="text1"/>
          </w:rPr>
          <w:t>To address this concern, we ran an independent follow-up study to experiment 4, in which we used low-outcome states from Study 4, and starting states with</w:t>
        </w:r>
      </w:ins>
      <w:commentRangeStart w:id="128"/>
      <w:del w:id="129" w:author="Sharp, Paul [2]" w:date="2023-10-18T12:41:00Z">
        <w:r w:rsidR="0032599D" w:rsidRPr="002C07E5" w:rsidDel="007A092E">
          <w:rPr>
            <w:i/>
            <w:iCs/>
            <w:color w:val="000000" w:themeColor="text1"/>
            <w:rPrChange w:id="130" w:author="Sharp, Paul" w:date="2023-09-16T15:04:00Z">
              <w:rPr>
                <w:i/>
                <w:iCs/>
                <w:color w:val="2F5496" w:themeColor="accent1" w:themeShade="BF"/>
              </w:rPr>
            </w:rPrChange>
          </w:rPr>
          <w:delText xml:space="preserve">We agree that results are consistent with, but need not, use a backward predictive representation. </w:delText>
        </w:r>
        <w:commentRangeEnd w:id="128"/>
        <w:r w:rsidR="002A0F57" w:rsidRPr="002C07E5" w:rsidDel="007A092E">
          <w:rPr>
            <w:rStyle w:val="CommentReference"/>
            <w:color w:val="000000" w:themeColor="text1"/>
            <w:rPrChange w:id="131" w:author="Sharp, Paul" w:date="2023-09-16T15:04:00Z">
              <w:rPr>
                <w:rStyle w:val="CommentReference"/>
              </w:rPr>
            </w:rPrChange>
          </w:rPr>
          <w:commentReference w:id="128"/>
        </w:r>
      </w:del>
    </w:p>
    <w:p w14:paraId="1F964FC8" w14:textId="77777777" w:rsidR="0032599D" w:rsidRPr="002C07E5" w:rsidRDefault="0032599D" w:rsidP="0032599D">
      <w:pPr>
        <w:rPr>
          <w:color w:val="000000" w:themeColor="text1"/>
          <w:rPrChange w:id="132" w:author="Sharp, Paul" w:date="2023-09-16T15:04:00Z">
            <w:rPr/>
          </w:rPrChange>
        </w:rPr>
      </w:pPr>
      <w:r w:rsidRPr="002C07E5">
        <w:rPr>
          <w:color w:val="000000" w:themeColor="text1"/>
          <w:rPrChange w:id="133" w:author="Sharp, Paul" w:date="2023-09-16T15:04:00Z">
            <w:rPr/>
          </w:rPrChange>
        </w:rPr>
        <w:br/>
        <w:t xml:space="preserve">3. Fig 1B &amp; C calculations could benefit from more explanation – wasn’t super clear until I read through the supplementary note about the dot product between reward value and predictive </w:t>
      </w:r>
      <w:r w:rsidRPr="002C07E5">
        <w:rPr>
          <w:color w:val="000000" w:themeColor="text1"/>
          <w:rPrChange w:id="134" w:author="Sharp, Paul" w:date="2023-09-16T15:04:00Z">
            <w:rPr/>
          </w:rPrChange>
        </w:rPr>
        <w:lastRenderedPageBreak/>
        <w:t>representations. This description seemed a bit unclear in the figure legend since the summing operation of a dot product is not explicitly stated in the legend.</w:t>
      </w:r>
    </w:p>
    <w:p w14:paraId="168622E6" w14:textId="77777777" w:rsidR="0032599D" w:rsidRPr="002C07E5" w:rsidRDefault="0032599D" w:rsidP="0032599D">
      <w:pPr>
        <w:rPr>
          <w:i/>
          <w:iCs/>
          <w:color w:val="000000" w:themeColor="text1"/>
          <w:rPrChange w:id="135" w:author="Sharp, Paul" w:date="2023-09-16T15:04:00Z">
            <w:rPr>
              <w:i/>
              <w:iCs/>
              <w:color w:val="2F5496" w:themeColor="accent1" w:themeShade="BF"/>
            </w:rPr>
          </w:rPrChange>
        </w:rPr>
      </w:pPr>
    </w:p>
    <w:p w14:paraId="08D2A61A" w14:textId="42C83AD7" w:rsidR="0032599D" w:rsidRPr="002C07E5" w:rsidRDefault="0032599D" w:rsidP="002946C1">
      <w:pPr>
        <w:ind w:left="720" w:hanging="720"/>
        <w:rPr>
          <w:i/>
          <w:iCs/>
          <w:color w:val="000000" w:themeColor="text1"/>
          <w:rPrChange w:id="136" w:author="Sharp, Paul" w:date="2023-09-16T15:04:00Z">
            <w:rPr>
              <w:i/>
              <w:iCs/>
              <w:color w:val="2F5496" w:themeColor="accent1" w:themeShade="BF"/>
            </w:rPr>
          </w:rPrChange>
        </w:rPr>
      </w:pPr>
      <w:r w:rsidRPr="002C07E5">
        <w:rPr>
          <w:i/>
          <w:iCs/>
          <w:color w:val="000000" w:themeColor="text1"/>
          <w:rPrChange w:id="137" w:author="Sharp, Paul" w:date="2023-09-16T15:04:00Z">
            <w:rPr>
              <w:i/>
              <w:iCs/>
              <w:color w:val="2F5496" w:themeColor="accent1" w:themeShade="BF"/>
            </w:rPr>
          </w:rPrChange>
        </w:rPr>
        <w:t xml:space="preserve">We have added the explanation of the dot product specific calculation in the legend. </w:t>
      </w:r>
    </w:p>
    <w:p w14:paraId="1D513EA8" w14:textId="77777777" w:rsidR="00DB04C1" w:rsidRPr="002C07E5" w:rsidRDefault="0032599D" w:rsidP="0032599D">
      <w:pPr>
        <w:rPr>
          <w:color w:val="000000" w:themeColor="text1"/>
          <w:rPrChange w:id="138" w:author="Sharp, Paul" w:date="2023-09-16T15:04:00Z">
            <w:rPr/>
          </w:rPrChange>
        </w:rPr>
      </w:pPr>
      <w:r w:rsidRPr="002C07E5">
        <w:rPr>
          <w:color w:val="000000" w:themeColor="text1"/>
          <w:rPrChange w:id="139" w:author="Sharp, Paul" w:date="2023-09-16T15:04:00Z">
            <w:rPr/>
          </w:rPrChange>
        </w:rPr>
        <w:br/>
        <w:t>4. Page 11 line 15 appears incomplete at “efficient”.</w:t>
      </w:r>
      <w:r w:rsidRPr="002C07E5">
        <w:rPr>
          <w:color w:val="000000" w:themeColor="text1"/>
          <w:rPrChange w:id="140" w:author="Sharp, Paul" w:date="2023-09-16T15:04:00Z">
            <w:rPr/>
          </w:rPrChange>
        </w:rPr>
        <w:br/>
      </w:r>
      <w:r w:rsidRPr="002C07E5">
        <w:rPr>
          <w:color w:val="000000" w:themeColor="text1"/>
          <w:rPrChange w:id="141" w:author="Sharp, Paul" w:date="2023-09-16T15:04:00Z">
            <w:rPr/>
          </w:rPrChange>
        </w:rPr>
        <w:br/>
      </w:r>
      <w:r w:rsidRPr="002C07E5">
        <w:rPr>
          <w:color w:val="000000" w:themeColor="text1"/>
          <w:rPrChange w:id="142" w:author="Sharp, Paul" w:date="2023-09-16T15:04:00Z">
            <w:rPr/>
          </w:rPrChange>
        </w:rPr>
        <w:br/>
      </w:r>
      <w:r w:rsidRPr="002C07E5">
        <w:rPr>
          <w:color w:val="000000" w:themeColor="text1"/>
          <w:rPrChange w:id="143" w:author="Sharp, Paul" w:date="2023-09-16T15:04:00Z">
            <w:rPr/>
          </w:rPrChange>
        </w:rPr>
        <w:br/>
        <w:t>Reviewer #2:</w:t>
      </w:r>
      <w:r w:rsidRPr="002C07E5">
        <w:rPr>
          <w:color w:val="000000" w:themeColor="text1"/>
          <w:rPrChange w:id="144" w:author="Sharp, Paul" w:date="2023-09-16T15:04:00Z">
            <w:rPr/>
          </w:rPrChange>
        </w:rPr>
        <w:br/>
        <w:t>Remarks to the Author:</w:t>
      </w:r>
      <w:r w:rsidRPr="002C07E5">
        <w:rPr>
          <w:color w:val="000000" w:themeColor="text1"/>
          <w:rPrChange w:id="145" w:author="Sharp, Paul" w:date="2023-09-16T15:04:00Z">
            <w:rPr/>
          </w:rPrChange>
        </w:rPr>
        <w:br/>
        <w:t>Summary of paper: This paper provides a series of studies (3 lab studies and 1 analysis of real world data) arguing that people can use forward predictive and backward predictive representations to guide their choices in a sensible manner. The first experiment uses a task involving two start states, followed by four possible intermediate states, followed by eight possible final states. Participants were first trained on state-successor state contingencies to learn the predictive representations, then they were given a set of trials in which rewards appeared at states and needed to choose which initial state to begin from; finally, they were given trials in which the initial-state to intermediate-state contingencies changed. The second and third studies made the transition graph "divergent" (out-bound edges &gt; in-bound edges) or "convergent" (in-bound edges &gt; out-bound edges) and showed that behavior was better explained by backwards representations in the former and forwards representations in the latter. Finally, the fourth study collected data on judgments of predicting occupations (a person being a journalist or not) from demographic characteristics (a person being white or asian). Participants were more likely to choose high base-rate characteristics when the occupation was rarer (a proxy for divergence), which is a prediction of the backwards representation model.</w:t>
      </w:r>
      <w:r w:rsidRPr="002C07E5">
        <w:rPr>
          <w:color w:val="000000" w:themeColor="text1"/>
          <w:rPrChange w:id="146" w:author="Sharp, Paul" w:date="2023-09-16T15:04:00Z">
            <w:rPr/>
          </w:rPrChange>
        </w:rPr>
        <w:br/>
      </w:r>
      <w:r w:rsidRPr="002C07E5">
        <w:rPr>
          <w:color w:val="000000" w:themeColor="text1"/>
          <w:rPrChange w:id="147" w:author="Sharp, Paul" w:date="2023-09-16T15:04:00Z">
            <w:rPr/>
          </w:rPrChange>
        </w:rPr>
        <w:br/>
        <w:t>Main review: I found this to be a stimulating paper that addresses an interesting question about how people learn forward versus backward representations. The experiments and analyses were well executed, however, I have reservations about the framing of the paper and whether the different components fit together to form a unified picture, which are summarized in the following points:</w:t>
      </w:r>
      <w:r w:rsidRPr="002C07E5">
        <w:rPr>
          <w:color w:val="000000" w:themeColor="text1"/>
          <w:rPrChange w:id="148" w:author="Sharp, Paul" w:date="2023-09-16T15:04:00Z">
            <w:rPr/>
          </w:rPrChange>
        </w:rPr>
        <w:br/>
      </w:r>
      <w:r w:rsidRPr="002C07E5">
        <w:rPr>
          <w:color w:val="000000" w:themeColor="text1"/>
          <w:rPrChange w:id="149" w:author="Sharp, Paul" w:date="2023-09-16T15:04:00Z">
            <w:rPr/>
          </w:rPrChange>
        </w:rPr>
        <w:br/>
        <w:t xml:space="preserve">1. The paper is explicitly framed in terms of backwards versus forwards *planning*, however, the main decision-making experiments (exp 1-3) are not planning tasks since they involve selecting a single action (which state to start at) that then initiates a series of events (the intermediate and final state visited). Planning is usually conceptualized as as involving a sequence of interdependent choices (e.g., chess moves) and is computationally distinct from prediction or making a single choice. Additionally, the final survey experiment is not a decision-making task at all, but rather a prediction task where participants provide conditional probability judgments (e.g., people aren't making a choice about a person's demographic characteristics). This ambiguity is also reflected in the inconsistent terminology that is used throughout the paper (backwards planning vs. prediction vs. learning). What unifies these (again, well executed) experiments is not that they involve planning, but that they contrast </w:t>
      </w:r>
      <w:r w:rsidRPr="002C07E5">
        <w:rPr>
          <w:color w:val="000000" w:themeColor="text1"/>
          <w:rPrChange w:id="150" w:author="Sharp, Paul" w:date="2023-09-16T15:04:00Z">
            <w:rPr/>
          </w:rPrChange>
        </w:rPr>
        <w:lastRenderedPageBreak/>
        <w:t>different kinds of learned predictive models (e.g., learning a successor representation versus a predecessor representation from transitions; neither the SR nor PR is a planning algorithm, at least as used in this paper). The authors should frame these results differently as that is needed to make the scope of the contribution clearer.</w:t>
      </w:r>
      <w:r w:rsidRPr="002C07E5">
        <w:rPr>
          <w:color w:val="000000" w:themeColor="text1"/>
          <w:rPrChange w:id="151" w:author="Sharp, Paul" w:date="2023-09-16T15:04:00Z">
            <w:rPr/>
          </w:rPrChange>
        </w:rPr>
        <w:br/>
      </w:r>
    </w:p>
    <w:p w14:paraId="1CA37648" w14:textId="4D9B4986" w:rsidR="00DB04C1" w:rsidRPr="002C07E5" w:rsidDel="00D2399C" w:rsidRDefault="00CD7A89" w:rsidP="00D2399C">
      <w:pPr>
        <w:rPr>
          <w:del w:id="152" w:author="Sharp, Paul [2]" w:date="2023-10-17T14:50:00Z"/>
          <w:i/>
          <w:iCs/>
          <w:color w:val="000000" w:themeColor="text1"/>
          <w:rPrChange w:id="153" w:author="Sharp, Paul" w:date="2023-09-16T15:04:00Z">
            <w:rPr>
              <w:del w:id="154" w:author="Sharp, Paul [2]" w:date="2023-10-17T14:50:00Z"/>
              <w:i/>
              <w:iCs/>
              <w:color w:val="2F5496" w:themeColor="accent1" w:themeShade="BF"/>
            </w:rPr>
          </w:rPrChange>
        </w:rPr>
        <w:pPrChange w:id="155" w:author="Sharp, Paul [2]" w:date="2023-10-17T14:50:00Z">
          <w:pPr/>
        </w:pPrChange>
      </w:pPr>
      <w:ins w:id="156" w:author="Sharp, Paul [2]" w:date="2023-10-17T14:50:00Z">
        <w:r>
          <w:rPr>
            <w:i/>
            <w:iCs/>
            <w:color w:val="000000" w:themeColor="text1"/>
          </w:rPr>
          <w:t xml:space="preserve">We thank the reviewer for bringing up these points so that we can clarify how we use the terms “planning” and “prediction” and in doing so, </w:t>
        </w:r>
      </w:ins>
      <w:ins w:id="157" w:author="Sharp, Paul [2]" w:date="2023-10-17T14:51:00Z">
        <w:r>
          <w:rPr>
            <w:i/>
            <w:iCs/>
            <w:color w:val="000000" w:themeColor="text1"/>
          </w:rPr>
          <w:t xml:space="preserve">improve the framing of the paper as a whole. </w:t>
        </w:r>
        <w:r w:rsidR="005E18B8">
          <w:rPr>
            <w:i/>
            <w:iCs/>
            <w:color w:val="000000" w:themeColor="text1"/>
          </w:rPr>
          <w:t>Firstly, w</w:t>
        </w:r>
      </w:ins>
      <w:ins w:id="158" w:author="Sharp, Paul [2]" w:date="2023-10-17T14:46:00Z">
        <w:r w:rsidR="009E7F45">
          <w:rPr>
            <w:i/>
            <w:iCs/>
            <w:color w:val="000000" w:themeColor="text1"/>
          </w:rPr>
          <w:t xml:space="preserve">e used </w:t>
        </w:r>
      </w:ins>
      <w:ins w:id="159" w:author="Sharp, Paul [2]" w:date="2023-10-18T09:38:00Z">
        <w:r w:rsidR="00130EDD">
          <w:rPr>
            <w:i/>
            <w:iCs/>
            <w:color w:val="000000" w:themeColor="text1"/>
          </w:rPr>
          <w:t>the technical definition of planning from a</w:t>
        </w:r>
      </w:ins>
      <w:ins w:id="160" w:author="Sharp, Paul [2]" w:date="2023-10-17T14:46:00Z">
        <w:r w:rsidR="009E7F45">
          <w:rPr>
            <w:i/>
            <w:iCs/>
            <w:color w:val="000000" w:themeColor="text1"/>
          </w:rPr>
          <w:t xml:space="preserve"> </w:t>
        </w:r>
      </w:ins>
      <w:ins w:id="161" w:author="Sharp, Paul [2]" w:date="2023-10-18T09:39:00Z">
        <w:r w:rsidR="00130EDD">
          <w:rPr>
            <w:i/>
            <w:iCs/>
            <w:color w:val="000000" w:themeColor="text1"/>
          </w:rPr>
          <w:t>reinforcement l</w:t>
        </w:r>
      </w:ins>
      <w:ins w:id="162" w:author="Sharp, Paul [2]" w:date="2023-10-17T14:46:00Z">
        <w:r w:rsidR="009E7F45">
          <w:rPr>
            <w:i/>
            <w:iCs/>
            <w:color w:val="000000" w:themeColor="text1"/>
          </w:rPr>
          <w:t xml:space="preserve">earning, whereby task structure </w:t>
        </w:r>
      </w:ins>
      <w:ins w:id="163" w:author="Sharp, Paul [2]" w:date="2023-10-18T09:39:00Z">
        <w:r w:rsidR="00130EDD">
          <w:rPr>
            <w:i/>
            <w:iCs/>
            <w:color w:val="000000" w:themeColor="text1"/>
          </w:rPr>
          <w:t xml:space="preserve">(encoded by predictive representations here) </w:t>
        </w:r>
      </w:ins>
      <w:ins w:id="164" w:author="Sharp, Paul [2]" w:date="2023-10-17T14:47:00Z">
        <w:r w:rsidR="009E7F45">
          <w:rPr>
            <w:i/>
            <w:iCs/>
            <w:color w:val="000000" w:themeColor="text1"/>
          </w:rPr>
          <w:t xml:space="preserve">is </w:t>
        </w:r>
      </w:ins>
      <w:ins w:id="165" w:author="Sharp, Paul [2]" w:date="2023-10-17T14:46:00Z">
        <w:r w:rsidR="009E7F45">
          <w:rPr>
            <w:i/>
            <w:iCs/>
            <w:color w:val="000000" w:themeColor="text1"/>
          </w:rPr>
          <w:t>integrated with a reward function</w:t>
        </w:r>
      </w:ins>
      <w:ins w:id="166" w:author="Sharp, Paul [2]" w:date="2023-10-17T14:47:00Z">
        <w:r w:rsidR="009E7F45">
          <w:rPr>
            <w:i/>
            <w:iCs/>
            <w:color w:val="000000" w:themeColor="text1"/>
          </w:rPr>
          <w:t xml:space="preserve"> (here instructed point values) </w:t>
        </w:r>
      </w:ins>
      <w:ins w:id="167" w:author="Sharp, Paul [2]" w:date="2023-10-18T09:39:00Z">
        <w:r w:rsidR="00130EDD">
          <w:rPr>
            <w:i/>
            <w:iCs/>
            <w:color w:val="000000" w:themeColor="text1"/>
          </w:rPr>
          <w:t>to enable agents to derive the values of actions on the fly (on a trial-by-trial basis)</w:t>
        </w:r>
      </w:ins>
      <w:ins w:id="168" w:author="Sharp, Paul [2]" w:date="2023-10-17T14:47:00Z">
        <w:r w:rsidR="009E7F45">
          <w:rPr>
            <w:i/>
            <w:iCs/>
            <w:color w:val="000000" w:themeColor="text1"/>
          </w:rPr>
          <w:t>. This stands in contrast to forms of value learning that require individuals to use feedback to update expectations</w:t>
        </w:r>
      </w:ins>
      <w:ins w:id="169" w:author="Sharp, Paul [2]" w:date="2023-10-18T09:40:00Z">
        <w:r w:rsidR="00130EDD">
          <w:rPr>
            <w:i/>
            <w:iCs/>
            <w:color w:val="000000" w:themeColor="text1"/>
          </w:rPr>
          <w:t xml:space="preserve"> action values</w:t>
        </w:r>
      </w:ins>
      <w:ins w:id="170" w:author="Sharp, Paul [2]" w:date="2023-10-17T14:47:00Z">
        <w:r w:rsidR="009E7F45">
          <w:rPr>
            <w:i/>
            <w:iCs/>
            <w:color w:val="000000" w:themeColor="text1"/>
          </w:rPr>
          <w:t xml:space="preserve">. </w:t>
        </w:r>
      </w:ins>
      <w:ins w:id="171" w:author="Sharp, Paul [2]" w:date="2023-10-17T14:48:00Z">
        <w:r w:rsidR="009E7F45">
          <w:rPr>
            <w:i/>
            <w:iCs/>
            <w:color w:val="000000" w:themeColor="text1"/>
          </w:rPr>
          <w:t xml:space="preserve">However, given we use only one-step prediction, </w:t>
        </w:r>
      </w:ins>
      <w:ins w:id="172" w:author="Sharp, Paul [2]" w:date="2023-10-18T09:40:00Z">
        <w:r w:rsidR="00130EDD">
          <w:rPr>
            <w:i/>
            <w:iCs/>
            <w:color w:val="000000" w:themeColor="text1"/>
          </w:rPr>
          <w:t xml:space="preserve">and most forms of </w:t>
        </w:r>
      </w:ins>
      <w:ins w:id="173" w:author="Sharp, Paul [2]" w:date="2023-10-17T14:48:00Z">
        <w:r w:rsidR="009E7F45">
          <w:rPr>
            <w:i/>
            <w:iCs/>
            <w:color w:val="000000" w:themeColor="text1"/>
          </w:rPr>
          <w:t xml:space="preserve">planning </w:t>
        </w:r>
      </w:ins>
      <w:ins w:id="174" w:author="Sharp, Paul [2]" w:date="2023-10-18T09:40:00Z">
        <w:r w:rsidR="00130EDD">
          <w:rPr>
            <w:i/>
            <w:iCs/>
            <w:color w:val="000000" w:themeColor="text1"/>
          </w:rPr>
          <w:t xml:space="preserve">involve </w:t>
        </w:r>
      </w:ins>
      <w:ins w:id="175" w:author="Sharp, Paul [2]" w:date="2023-10-17T14:48:00Z">
        <w:r w:rsidR="009E7F45">
          <w:rPr>
            <w:i/>
            <w:iCs/>
            <w:color w:val="000000" w:themeColor="text1"/>
          </w:rPr>
          <w:t xml:space="preserve">multi-step prediction, we have changed our language to focus on prediction rather than planning. This is seen in our change in Title as well as throughout the manuscript, changing “forward/backward planning” to “forward/backward prediction”. </w:t>
        </w:r>
      </w:ins>
      <w:ins w:id="176" w:author="Sharp, Paul [2]" w:date="2023-10-18T09:40:00Z">
        <w:r w:rsidR="00130EDD">
          <w:rPr>
            <w:i/>
            <w:iCs/>
            <w:color w:val="000000" w:themeColor="text1"/>
          </w:rPr>
          <w:t>Sec</w:t>
        </w:r>
      </w:ins>
      <w:ins w:id="177" w:author="Sharp, Paul [2]" w:date="2023-10-18T09:41:00Z">
        <w:r w:rsidR="00130EDD">
          <w:rPr>
            <w:i/>
            <w:iCs/>
            <w:color w:val="000000" w:themeColor="text1"/>
          </w:rPr>
          <w:t>ond, because</w:t>
        </w:r>
      </w:ins>
      <w:ins w:id="178" w:author="Sharp, Paul [2]" w:date="2023-10-17T14:49:00Z">
        <w:r w:rsidR="009E7F45">
          <w:rPr>
            <w:i/>
            <w:iCs/>
            <w:color w:val="000000" w:themeColor="text1"/>
          </w:rPr>
          <w:t xml:space="preserve"> we aim to generalize our findings to unequivocal cases of planning, we also conducted two additional preregistered studies wherein participants had to use multi-step predictions in order to plan, and select the best action based off of such multi-step planning</w:t>
        </w:r>
      </w:ins>
      <w:ins w:id="179" w:author="Sharp, Paul [2]" w:date="2023-10-17T14:46:00Z">
        <w:r w:rsidR="009E7F45">
          <w:rPr>
            <w:i/>
            <w:iCs/>
            <w:color w:val="000000" w:themeColor="text1"/>
          </w:rPr>
          <w:t>.</w:t>
        </w:r>
      </w:ins>
      <w:commentRangeStart w:id="180"/>
      <w:del w:id="181" w:author="Sharp, Paul [2]" w:date="2023-10-17T14:46:00Z">
        <w:r w:rsidR="00DB04C1" w:rsidRPr="002C07E5" w:rsidDel="009E7F45">
          <w:rPr>
            <w:i/>
            <w:iCs/>
            <w:color w:val="000000" w:themeColor="text1"/>
            <w:rPrChange w:id="182" w:author="Sharp, Paul" w:date="2023-09-16T15:04:00Z">
              <w:rPr>
                <w:i/>
                <w:iCs/>
                <w:color w:val="2F5496" w:themeColor="accent1" w:themeShade="BF"/>
              </w:rPr>
            </w:rPrChange>
          </w:rPr>
          <w:delText xml:space="preserve">We </w:delText>
        </w:r>
        <w:r w:rsidR="00A915E6" w:rsidRPr="002C07E5" w:rsidDel="009E7F45">
          <w:rPr>
            <w:i/>
            <w:iCs/>
            <w:color w:val="000000" w:themeColor="text1"/>
            <w:rPrChange w:id="183" w:author="Sharp, Paul" w:date="2023-09-16T15:04:00Z">
              <w:rPr>
                <w:i/>
                <w:iCs/>
                <w:color w:val="2F5496" w:themeColor="accent1" w:themeShade="BF"/>
              </w:rPr>
            </w:rPrChange>
          </w:rPr>
          <w:delText>had originally intended</w:delText>
        </w:r>
        <w:r w:rsidR="00DB04C1" w:rsidRPr="002C07E5" w:rsidDel="009E7F45">
          <w:rPr>
            <w:i/>
            <w:iCs/>
            <w:color w:val="000000" w:themeColor="text1"/>
            <w:rPrChange w:id="184" w:author="Sharp, Paul" w:date="2023-09-16T15:04:00Z">
              <w:rPr>
                <w:i/>
                <w:iCs/>
                <w:color w:val="2F5496" w:themeColor="accent1" w:themeShade="BF"/>
              </w:rPr>
            </w:rPrChange>
          </w:rPr>
          <w:delText xml:space="preserve"> for </w:delText>
        </w:r>
        <w:commentRangeEnd w:id="180"/>
        <w:r w:rsidR="00FD27DC" w:rsidRPr="002C07E5" w:rsidDel="009E7F45">
          <w:rPr>
            <w:rStyle w:val="CommentReference"/>
            <w:color w:val="000000" w:themeColor="text1"/>
            <w:rPrChange w:id="185" w:author="Sharp, Paul" w:date="2023-09-16T15:04:00Z">
              <w:rPr>
                <w:rStyle w:val="CommentReference"/>
              </w:rPr>
            </w:rPrChange>
          </w:rPr>
          <w:commentReference w:id="180"/>
        </w:r>
        <w:r w:rsidR="00DB04C1" w:rsidRPr="002C07E5" w:rsidDel="009E7F45">
          <w:rPr>
            <w:i/>
            <w:iCs/>
            <w:color w:val="000000" w:themeColor="text1"/>
            <w:rPrChange w:id="186" w:author="Sharp, Paul" w:date="2023-09-16T15:04:00Z">
              <w:rPr>
                <w:i/>
                <w:iCs/>
                <w:color w:val="2F5496" w:themeColor="accent1" w:themeShade="BF"/>
              </w:rPr>
            </w:rPrChange>
          </w:rPr>
          <w:delText xml:space="preserve">our paper’s focus to be about learning predictive representations, in line with the reviewer’s correct observation that our work is more about predictive representations than planning. Planning, in our view, is a primary way in which humans use predictive representations, and </w:delText>
        </w:r>
      </w:del>
      <w:del w:id="187" w:author="Sharp, Paul [2]" w:date="2023-10-17T14:50:00Z">
        <w:r w:rsidR="00DB04C1" w:rsidRPr="002C07E5" w:rsidDel="00D2399C">
          <w:rPr>
            <w:i/>
            <w:iCs/>
            <w:color w:val="000000" w:themeColor="text1"/>
            <w:rPrChange w:id="188" w:author="Sharp, Paul" w:date="2023-09-16T15:04:00Z">
              <w:rPr>
                <w:i/>
                <w:iCs/>
                <w:color w:val="2F5496" w:themeColor="accent1" w:themeShade="BF"/>
              </w:rPr>
            </w:rPrChange>
          </w:rPr>
          <w:delText xml:space="preserve">thus we see this as an important but secondary point to our main </w:delText>
        </w:r>
        <w:r w:rsidR="00A915E6" w:rsidRPr="002C07E5" w:rsidDel="00D2399C">
          <w:rPr>
            <w:i/>
            <w:iCs/>
            <w:color w:val="000000" w:themeColor="text1"/>
            <w:rPrChange w:id="189" w:author="Sharp, Paul" w:date="2023-09-16T15:04:00Z">
              <w:rPr>
                <w:i/>
                <w:iCs/>
                <w:color w:val="2F5496" w:themeColor="accent1" w:themeShade="BF"/>
              </w:rPr>
            </w:rPrChange>
          </w:rPr>
          <w:delText>focus</w:delText>
        </w:r>
        <w:r w:rsidR="00DB04C1" w:rsidRPr="002C07E5" w:rsidDel="00D2399C">
          <w:rPr>
            <w:i/>
            <w:iCs/>
            <w:color w:val="000000" w:themeColor="text1"/>
            <w:rPrChange w:id="190" w:author="Sharp, Paul" w:date="2023-09-16T15:04:00Z">
              <w:rPr>
                <w:i/>
                <w:iCs/>
                <w:color w:val="2F5496" w:themeColor="accent1" w:themeShade="BF"/>
              </w:rPr>
            </w:rPrChange>
          </w:rPr>
          <w:delText xml:space="preserve">. To ensure this is communicated clearly in our manuscript, we have changed the title, introduction, and discussion to ensure the focus is mainly on learning predictive representaitons. </w:delText>
        </w:r>
      </w:del>
    </w:p>
    <w:p w14:paraId="2C0EB353" w14:textId="77C92904" w:rsidR="00DB04C1" w:rsidRPr="002C07E5" w:rsidDel="00D2399C" w:rsidRDefault="00DB04C1" w:rsidP="00D2399C">
      <w:pPr>
        <w:rPr>
          <w:del w:id="191" w:author="Sharp, Paul [2]" w:date="2023-10-17T14:50:00Z"/>
          <w:i/>
          <w:iCs/>
          <w:color w:val="000000" w:themeColor="text1"/>
          <w:rPrChange w:id="192" w:author="Sharp, Paul" w:date="2023-09-16T15:04:00Z">
            <w:rPr>
              <w:del w:id="193" w:author="Sharp, Paul [2]" w:date="2023-10-17T14:50:00Z"/>
              <w:i/>
              <w:iCs/>
              <w:color w:val="2F5496" w:themeColor="accent1" w:themeShade="BF"/>
            </w:rPr>
          </w:rPrChange>
        </w:rPr>
        <w:pPrChange w:id="194" w:author="Sharp, Paul [2]" w:date="2023-10-17T14:50:00Z">
          <w:pPr/>
        </w:pPrChange>
      </w:pPr>
    </w:p>
    <w:p w14:paraId="30F008B5" w14:textId="19EAC5FE" w:rsidR="00DB04C1" w:rsidRPr="002C07E5" w:rsidRDefault="00DB04C1" w:rsidP="00D2399C">
      <w:pPr>
        <w:rPr>
          <w:i/>
          <w:iCs/>
          <w:color w:val="000000" w:themeColor="text1"/>
          <w:rPrChange w:id="195" w:author="Sharp, Paul" w:date="2023-09-16T15:04:00Z">
            <w:rPr>
              <w:i/>
              <w:iCs/>
              <w:color w:val="2F5496" w:themeColor="accent1" w:themeShade="BF"/>
            </w:rPr>
          </w:rPrChange>
        </w:rPr>
      </w:pPr>
      <w:del w:id="196" w:author="Sharp, Paul [2]" w:date="2023-10-17T14:50:00Z">
        <w:r w:rsidRPr="002C07E5" w:rsidDel="00D2399C">
          <w:rPr>
            <w:i/>
            <w:iCs/>
            <w:color w:val="000000" w:themeColor="text1"/>
            <w:rPrChange w:id="197" w:author="Sharp, Paul" w:date="2023-09-16T15:04:00Z">
              <w:rPr>
                <w:i/>
                <w:iCs/>
                <w:color w:val="2F5496" w:themeColor="accent1" w:themeShade="BF"/>
              </w:rPr>
            </w:rPrChange>
          </w:rPr>
          <w:delText xml:space="preserve">Secondly to </w:delText>
        </w:r>
        <w:r w:rsidR="00874987" w:rsidRPr="002C07E5" w:rsidDel="00D2399C">
          <w:rPr>
            <w:i/>
            <w:iCs/>
            <w:color w:val="000000" w:themeColor="text1"/>
            <w:rPrChange w:id="198" w:author="Sharp, Paul" w:date="2023-09-16T15:04:00Z">
              <w:rPr>
                <w:i/>
                <w:iCs/>
                <w:color w:val="2F5496" w:themeColor="accent1" w:themeShade="BF"/>
              </w:rPr>
            </w:rPrChange>
          </w:rPr>
          <w:delText>defend our contention that the representations in our study are in fact used</w:delText>
        </w:r>
        <w:r w:rsidRPr="002C07E5" w:rsidDel="00D2399C">
          <w:rPr>
            <w:i/>
            <w:iCs/>
            <w:color w:val="000000" w:themeColor="text1"/>
            <w:rPrChange w:id="199" w:author="Sharp, Paul" w:date="2023-09-16T15:04:00Z">
              <w:rPr>
                <w:i/>
                <w:iCs/>
                <w:color w:val="2F5496" w:themeColor="accent1" w:themeShade="BF"/>
              </w:rPr>
            </w:rPrChange>
          </w:rPr>
          <w:delText xml:space="preserve"> for multi-step planning, we conducted an two</w:delText>
        </w:r>
        <w:r w:rsidR="00874987" w:rsidRPr="002C07E5" w:rsidDel="00D2399C">
          <w:rPr>
            <w:i/>
            <w:iCs/>
            <w:color w:val="000000" w:themeColor="text1"/>
            <w:rPrChange w:id="200" w:author="Sharp, Paul" w:date="2023-09-16T15:04:00Z">
              <w:rPr>
                <w:i/>
                <w:iCs/>
                <w:color w:val="2F5496" w:themeColor="accent1" w:themeShade="BF"/>
              </w:rPr>
            </w:rPrChange>
          </w:rPr>
          <w:delText xml:space="preserve"> new preregistered</w:delText>
        </w:r>
        <w:r w:rsidRPr="002C07E5" w:rsidDel="00D2399C">
          <w:rPr>
            <w:i/>
            <w:iCs/>
            <w:color w:val="000000" w:themeColor="text1"/>
            <w:rPrChange w:id="201" w:author="Sharp, Paul" w:date="2023-09-16T15:04:00Z">
              <w:rPr>
                <w:i/>
                <w:iCs/>
                <w:color w:val="2F5496" w:themeColor="accent1" w:themeShade="BF"/>
              </w:rPr>
            </w:rPrChange>
          </w:rPr>
          <w:delText xml:space="preserve"> studies in which we have individuals learn</w:delText>
        </w:r>
        <w:r w:rsidR="00874987" w:rsidRPr="002C07E5" w:rsidDel="00D2399C">
          <w:rPr>
            <w:i/>
            <w:iCs/>
            <w:color w:val="000000" w:themeColor="text1"/>
            <w:rPrChange w:id="202" w:author="Sharp, Paul" w:date="2023-09-16T15:04:00Z">
              <w:rPr>
                <w:i/>
                <w:iCs/>
                <w:color w:val="2F5496" w:themeColor="accent1" w:themeShade="BF"/>
              </w:rPr>
            </w:rPrChange>
          </w:rPr>
          <w:delText xml:space="preserve"> multi-step planning task</w:delText>
        </w:r>
        <w:r w:rsidR="003467F2" w:rsidRPr="002C07E5" w:rsidDel="00D2399C">
          <w:rPr>
            <w:i/>
            <w:iCs/>
            <w:color w:val="000000" w:themeColor="text1"/>
            <w:rPrChange w:id="203" w:author="Sharp, Paul" w:date="2023-09-16T15:04:00Z">
              <w:rPr>
                <w:i/>
                <w:iCs/>
                <w:color w:val="2F5496" w:themeColor="accent1" w:themeShade="BF"/>
              </w:rPr>
            </w:rPrChange>
          </w:rPr>
          <w:delText>s</w:delText>
        </w:r>
        <w:r w:rsidR="00874987" w:rsidRPr="002C07E5" w:rsidDel="00D2399C">
          <w:rPr>
            <w:i/>
            <w:iCs/>
            <w:color w:val="000000" w:themeColor="text1"/>
            <w:rPrChange w:id="204" w:author="Sharp, Paul" w:date="2023-09-16T15:04:00Z">
              <w:rPr>
                <w:i/>
                <w:iCs/>
                <w:color w:val="2F5496" w:themeColor="accent1" w:themeShade="BF"/>
              </w:rPr>
            </w:rPrChange>
          </w:rPr>
          <w:delText xml:space="preserve">. </w:delText>
        </w:r>
        <w:r w:rsidRPr="002C07E5" w:rsidDel="00D2399C">
          <w:rPr>
            <w:i/>
            <w:iCs/>
            <w:color w:val="000000" w:themeColor="text1"/>
            <w:rPrChange w:id="205" w:author="Sharp, Paul" w:date="2023-09-16T15:04:00Z">
              <w:rPr>
                <w:i/>
                <w:iCs/>
                <w:color w:val="2F5496" w:themeColor="accent1" w:themeShade="BF"/>
              </w:rPr>
            </w:rPrChange>
          </w:rPr>
          <w:delText xml:space="preserve"> </w:delText>
        </w:r>
      </w:del>
    </w:p>
    <w:p w14:paraId="0491BB5E" w14:textId="77777777" w:rsidR="004016C0" w:rsidRDefault="0032599D" w:rsidP="00A266D6">
      <w:pPr>
        <w:rPr>
          <w:ins w:id="206" w:author="Sharp, Paul [2]" w:date="2023-10-18T09:41:00Z"/>
          <w:color w:val="000000" w:themeColor="text1"/>
        </w:rPr>
      </w:pPr>
      <w:r w:rsidRPr="002C07E5">
        <w:rPr>
          <w:color w:val="000000" w:themeColor="text1"/>
          <w:rPrChange w:id="207" w:author="Sharp, Paul" w:date="2023-09-16T15:04:00Z">
            <w:rPr/>
          </w:rPrChange>
        </w:rPr>
        <w:br/>
        <w:t>2. In study 4, the authors introduce the qualitative prediction around base rates (i.e., only the backward model predicts selection based on base rates). While this seems intuitively true, I don't think the authors make an argument for this or clearly demonstrate why this must be the case. Additionally, it wasn't clear to me whether the first 3 experiments boil down to whether people are more likely to choose based on base-rates.</w:t>
      </w:r>
    </w:p>
    <w:p w14:paraId="35A635F0" w14:textId="77777777" w:rsidR="000824E0" w:rsidRDefault="000824E0" w:rsidP="00A266D6">
      <w:pPr>
        <w:rPr>
          <w:ins w:id="208" w:author="Sharp, Paul [2]" w:date="2023-10-18T09:41:00Z"/>
          <w:color w:val="000000" w:themeColor="text1"/>
        </w:rPr>
      </w:pPr>
    </w:p>
    <w:p w14:paraId="19FD6D64" w14:textId="1BC24A0E" w:rsidR="000824E0" w:rsidRPr="000824E0" w:rsidRDefault="000824E0" w:rsidP="00A266D6">
      <w:pPr>
        <w:rPr>
          <w:ins w:id="209" w:author="Sharp, Paul [2]" w:date="2023-10-18T09:42:00Z"/>
          <w:i/>
          <w:iCs/>
          <w:color w:val="000000" w:themeColor="text1"/>
          <w:rPrChange w:id="210" w:author="Sharp, Paul [2]" w:date="2023-10-18T09:51:00Z">
            <w:rPr>
              <w:ins w:id="211" w:author="Sharp, Paul [2]" w:date="2023-10-18T09:42:00Z"/>
              <w:color w:val="000000" w:themeColor="text1"/>
            </w:rPr>
          </w:rPrChange>
        </w:rPr>
      </w:pPr>
      <w:ins w:id="212" w:author="Sharp, Paul [2]" w:date="2023-10-18T09:41:00Z">
        <w:r w:rsidRPr="000824E0">
          <w:rPr>
            <w:i/>
            <w:iCs/>
            <w:color w:val="000000" w:themeColor="text1"/>
            <w:rPrChange w:id="213" w:author="Sharp, Paul [2]" w:date="2023-10-18T09:51:00Z">
              <w:rPr>
                <w:color w:val="000000" w:themeColor="text1"/>
              </w:rPr>
            </w:rPrChange>
          </w:rPr>
          <w:t>We now clarify the computations involved in PR versus SR to demonstrate why the former is sen</w:t>
        </w:r>
      </w:ins>
      <w:ins w:id="214" w:author="Sharp, Paul [2]" w:date="2023-10-18T09:42:00Z">
        <w:r w:rsidRPr="000824E0">
          <w:rPr>
            <w:i/>
            <w:iCs/>
            <w:color w:val="000000" w:themeColor="text1"/>
            <w:rPrChange w:id="215" w:author="Sharp, Paul [2]" w:date="2023-10-18T09:51:00Z">
              <w:rPr>
                <w:color w:val="000000" w:themeColor="text1"/>
              </w:rPr>
            </w:rPrChange>
          </w:rPr>
          <w:t>sitive to base rates while the latter is not. Specifically, we now say:</w:t>
        </w:r>
      </w:ins>
    </w:p>
    <w:p w14:paraId="165440D4" w14:textId="77777777" w:rsidR="000824E0" w:rsidRPr="000824E0" w:rsidRDefault="000824E0" w:rsidP="00A266D6">
      <w:pPr>
        <w:rPr>
          <w:ins w:id="216" w:author="Sharp, Paul [2]" w:date="2023-10-18T09:42:00Z"/>
          <w:i/>
          <w:iCs/>
          <w:color w:val="000000" w:themeColor="text1"/>
          <w:rPrChange w:id="217" w:author="Sharp, Paul [2]" w:date="2023-10-18T09:51:00Z">
            <w:rPr>
              <w:ins w:id="218" w:author="Sharp, Paul [2]" w:date="2023-10-18T09:42:00Z"/>
              <w:color w:val="000000" w:themeColor="text1"/>
            </w:rPr>
          </w:rPrChange>
        </w:rPr>
      </w:pPr>
    </w:p>
    <w:p w14:paraId="11F5EEFF" w14:textId="52C73381" w:rsidR="000824E0" w:rsidRPr="000824E0" w:rsidRDefault="000824E0" w:rsidP="00A266D6">
      <w:pPr>
        <w:rPr>
          <w:i/>
          <w:iCs/>
          <w:color w:val="000000" w:themeColor="text1"/>
          <w:rPrChange w:id="219" w:author="Sharp, Paul [2]" w:date="2023-10-18T09:51:00Z">
            <w:rPr/>
          </w:rPrChange>
        </w:rPr>
      </w:pPr>
      <w:ins w:id="220" w:author="Sharp, Paul [2]" w:date="2023-10-18T09:42:00Z">
        <w:r w:rsidRPr="000824E0">
          <w:rPr>
            <w:i/>
            <w:iCs/>
            <w:color w:val="000000" w:themeColor="text1"/>
            <w:rPrChange w:id="221" w:author="Sharp, Paul [2]" w:date="2023-10-18T09:51:00Z">
              <w:rPr>
                <w:color w:val="000000" w:themeColor="text1"/>
              </w:rPr>
            </w:rPrChange>
          </w:rPr>
          <w:t>“SR</w:t>
        </w:r>
      </w:ins>
      <w:ins w:id="222" w:author="Sharp, Paul [2]" w:date="2023-10-18T09:43:00Z">
        <w:r w:rsidRPr="000824E0">
          <w:rPr>
            <w:i/>
            <w:iCs/>
            <w:color w:val="000000" w:themeColor="text1"/>
            <w:rPrChange w:id="223" w:author="Sharp, Paul [2]" w:date="2023-10-18T09:51:00Z">
              <w:rPr>
                <w:color w:val="000000" w:themeColor="text1"/>
              </w:rPr>
            </w:rPrChange>
          </w:rPr>
          <w:t xml:space="preserve"> </w:t>
        </w:r>
      </w:ins>
      <w:ins w:id="224" w:author="Sharp, Paul [2]" w:date="2023-10-18T09:44:00Z">
        <w:r w:rsidRPr="000824E0">
          <w:rPr>
            <w:i/>
            <w:iCs/>
            <w:color w:val="000000" w:themeColor="text1"/>
            <w:rPrChange w:id="225" w:author="Sharp, Paul [2]" w:date="2023-10-18T09:51:00Z">
              <w:rPr>
                <w:color w:val="000000" w:themeColor="text1"/>
              </w:rPr>
            </w:rPrChange>
          </w:rPr>
          <w:t xml:space="preserve">probabilities </w:t>
        </w:r>
      </w:ins>
      <w:ins w:id="226" w:author="Sharp, Paul [2]" w:date="2023-10-18T09:43:00Z">
        <w:r w:rsidRPr="000824E0">
          <w:rPr>
            <w:i/>
            <w:iCs/>
            <w:color w:val="000000" w:themeColor="text1"/>
            <w:rPrChange w:id="227" w:author="Sharp, Paul [2]" w:date="2023-10-18T09:51:00Z">
              <w:rPr>
                <w:color w:val="000000" w:themeColor="text1"/>
              </w:rPr>
            </w:rPrChange>
          </w:rPr>
          <w:t>by definition</w:t>
        </w:r>
      </w:ins>
      <w:ins w:id="228" w:author="Sharp, Paul [2]" w:date="2023-10-18T09:42:00Z">
        <w:r w:rsidRPr="000824E0">
          <w:rPr>
            <w:i/>
            <w:iCs/>
            <w:color w:val="000000" w:themeColor="text1"/>
            <w:rPrChange w:id="229" w:author="Sharp, Paul [2]" w:date="2023-10-18T09:51:00Z">
              <w:rPr>
                <w:color w:val="000000" w:themeColor="text1"/>
              </w:rPr>
            </w:rPrChange>
          </w:rPr>
          <w:t xml:space="preserve"> conditionalizes on the initial states</w:t>
        </w:r>
      </w:ins>
      <w:ins w:id="230" w:author="Sharp, Paul [2]" w:date="2023-10-18T09:43:00Z">
        <w:r w:rsidRPr="000824E0">
          <w:rPr>
            <w:i/>
            <w:iCs/>
            <w:color w:val="000000" w:themeColor="text1"/>
            <w:rPrChange w:id="231" w:author="Sharp, Paul [2]" w:date="2023-10-18T09:51:00Z">
              <w:rPr>
                <w:color w:val="000000" w:themeColor="text1"/>
              </w:rPr>
            </w:rPrChange>
          </w:rPr>
          <w:t xml:space="preserve"> (s</w:t>
        </w:r>
      </w:ins>
      <w:ins w:id="232" w:author="Sharp, Paul [2]" w:date="2023-10-18T09:44:00Z">
        <w:r w:rsidRPr="000824E0">
          <w:rPr>
            <w:i/>
            <w:iCs/>
            <w:color w:val="000000" w:themeColor="text1"/>
            <w:rPrChange w:id="233" w:author="Sharp, Paul [2]" w:date="2023-10-18T09:51:00Z">
              <w:rPr>
                <w:color w:val="000000" w:themeColor="text1"/>
              </w:rPr>
            </w:rPrChange>
          </w:rPr>
          <w:t>)</w:t>
        </w:r>
      </w:ins>
      <w:ins w:id="234" w:author="Sharp, Paul [2]" w:date="2023-10-18T09:43:00Z">
        <w:r w:rsidRPr="000824E0">
          <w:rPr>
            <w:i/>
            <w:iCs/>
            <w:color w:val="000000" w:themeColor="text1"/>
            <w:rPrChange w:id="235" w:author="Sharp, Paul [2]" w:date="2023-10-18T09:51:00Z">
              <w:rPr>
                <w:color w:val="000000" w:themeColor="text1"/>
              </w:rPr>
            </w:rPrChange>
          </w:rPr>
          <w:t xml:space="preserve">. By contrast, PR </w:t>
        </w:r>
      </w:ins>
      <w:ins w:id="236" w:author="Sharp, Paul [2]" w:date="2023-10-18T09:44:00Z">
        <w:r w:rsidRPr="000824E0">
          <w:rPr>
            <w:i/>
            <w:iCs/>
            <w:color w:val="000000" w:themeColor="text1"/>
            <w:rPrChange w:id="237" w:author="Sharp, Paul [2]" w:date="2023-10-18T09:51:00Z">
              <w:rPr>
                <w:color w:val="000000" w:themeColor="text1"/>
              </w:rPr>
            </w:rPrChange>
          </w:rPr>
          <w:t>probabilities</w:t>
        </w:r>
      </w:ins>
      <w:ins w:id="238" w:author="Sharp, Paul [2]" w:date="2023-10-18T09:43:00Z">
        <w:r w:rsidRPr="000824E0">
          <w:rPr>
            <w:i/>
            <w:iCs/>
            <w:color w:val="000000" w:themeColor="text1"/>
            <w:rPrChange w:id="239" w:author="Sharp, Paul [2]" w:date="2023-10-18T09:51:00Z">
              <w:rPr>
                <w:color w:val="000000" w:themeColor="text1"/>
              </w:rPr>
            </w:rPrChange>
          </w:rPr>
          <w:t xml:space="preserve"> </w:t>
        </w:r>
      </w:ins>
      <w:ins w:id="240" w:author="Sharp, Paul [2]" w:date="2023-10-18T09:44:00Z">
        <w:r w:rsidRPr="000824E0">
          <w:rPr>
            <w:i/>
            <w:iCs/>
            <w:color w:val="000000" w:themeColor="text1"/>
            <w:rPrChange w:id="241" w:author="Sharp, Paul [2]" w:date="2023-10-18T09:51:00Z">
              <w:rPr>
                <w:color w:val="000000" w:themeColor="text1"/>
              </w:rPr>
            </w:rPrChange>
          </w:rPr>
          <w:t>are modulated as a function of base rates (s)</w:t>
        </w:r>
      </w:ins>
      <w:ins w:id="242" w:author="Sharp, Paul [2]" w:date="2023-10-18T09:51:00Z">
        <w:r>
          <w:rPr>
            <w:i/>
            <w:iCs/>
            <w:color w:val="000000" w:themeColor="text1"/>
          </w:rPr>
          <w:t xml:space="preserve">. Thus, it is </w:t>
        </w:r>
      </w:ins>
    </w:p>
    <w:p w14:paraId="7DE0D4DA" w14:textId="77777777" w:rsidR="004016C0" w:rsidRPr="002C07E5" w:rsidRDefault="004016C0" w:rsidP="00A266D6">
      <w:pPr>
        <w:rPr>
          <w:color w:val="000000" w:themeColor="text1"/>
          <w:rPrChange w:id="243" w:author="Sharp, Paul" w:date="2023-09-16T15:04:00Z">
            <w:rPr/>
          </w:rPrChange>
        </w:rPr>
      </w:pPr>
    </w:p>
    <w:p w14:paraId="42D5F25F" w14:textId="77777777" w:rsidR="004016C0" w:rsidRPr="002C07E5" w:rsidRDefault="004016C0" w:rsidP="00A266D6">
      <w:pPr>
        <w:rPr>
          <w:i/>
          <w:iCs/>
          <w:color w:val="000000" w:themeColor="text1"/>
          <w:rPrChange w:id="244" w:author="Sharp, Paul" w:date="2023-09-16T15:04:00Z">
            <w:rPr>
              <w:i/>
              <w:iCs/>
              <w:color w:val="2F5496" w:themeColor="accent1" w:themeShade="BF"/>
            </w:rPr>
          </w:rPrChange>
        </w:rPr>
      </w:pPr>
      <w:commentRangeStart w:id="245"/>
      <w:r w:rsidRPr="002C07E5">
        <w:rPr>
          <w:i/>
          <w:iCs/>
          <w:color w:val="000000" w:themeColor="text1"/>
          <w:rPrChange w:id="246" w:author="Sharp, Paul" w:date="2023-09-16T15:04:00Z">
            <w:rPr>
              <w:i/>
              <w:iCs/>
              <w:color w:val="2F5496" w:themeColor="accent1" w:themeShade="BF"/>
            </w:rPr>
          </w:rPrChange>
        </w:rPr>
        <w:t>By definition, base-rate sensitivity must be the case for PR-based planning and base-rate neglect must be the case for SR-based planning.</w:t>
      </w:r>
    </w:p>
    <w:p w14:paraId="72732A0A" w14:textId="77777777" w:rsidR="004016C0" w:rsidRPr="002C07E5" w:rsidRDefault="004016C0" w:rsidP="00A266D6">
      <w:pPr>
        <w:rPr>
          <w:i/>
          <w:iCs/>
          <w:color w:val="000000" w:themeColor="text1"/>
          <w:rPrChange w:id="247" w:author="Sharp, Paul" w:date="2023-09-16T15:04:00Z">
            <w:rPr>
              <w:i/>
              <w:iCs/>
              <w:color w:val="2F5496" w:themeColor="accent1" w:themeShade="BF"/>
            </w:rPr>
          </w:rPrChange>
        </w:rPr>
      </w:pPr>
    </w:p>
    <w:p w14:paraId="11DB8D63" w14:textId="24C8AD10" w:rsidR="004016C0" w:rsidRPr="002C07E5" w:rsidRDefault="004016C0" w:rsidP="00A266D6">
      <w:pPr>
        <w:rPr>
          <w:i/>
          <w:iCs/>
          <w:color w:val="000000" w:themeColor="text1"/>
          <w:rPrChange w:id="248" w:author="Sharp, Paul" w:date="2023-09-16T15:04:00Z">
            <w:rPr>
              <w:i/>
              <w:iCs/>
              <w:color w:val="2F5496" w:themeColor="accent1" w:themeShade="BF"/>
            </w:rPr>
          </w:rPrChange>
        </w:rPr>
      </w:pPr>
      <w:r w:rsidRPr="002C07E5">
        <w:rPr>
          <w:i/>
          <w:iCs/>
          <w:color w:val="000000" w:themeColor="text1"/>
          <w:rPrChange w:id="249" w:author="Sharp, Paul" w:date="2023-09-16T15:04:00Z">
            <w:rPr>
              <w:i/>
              <w:iCs/>
              <w:color w:val="2F5496" w:themeColor="accent1" w:themeShade="BF"/>
            </w:rPr>
          </w:rPrChange>
        </w:rPr>
        <w:t xml:space="preserve">We first show how environmental divergence leads to more efficient representations in PR and less in SR. </w:t>
      </w:r>
    </w:p>
    <w:p w14:paraId="1EB53247" w14:textId="77777777" w:rsidR="004016C0" w:rsidRPr="002C07E5" w:rsidRDefault="004016C0" w:rsidP="00A266D6">
      <w:pPr>
        <w:rPr>
          <w:i/>
          <w:iCs/>
          <w:color w:val="000000" w:themeColor="text1"/>
          <w:rPrChange w:id="250" w:author="Sharp, Paul" w:date="2023-09-16T15:04:00Z">
            <w:rPr>
              <w:i/>
              <w:iCs/>
              <w:color w:val="2F5496" w:themeColor="accent1" w:themeShade="BF"/>
            </w:rPr>
          </w:rPrChange>
        </w:rPr>
      </w:pPr>
    </w:p>
    <w:p w14:paraId="4DA9237B" w14:textId="0FD5B018" w:rsidR="004016C0" w:rsidRPr="002C07E5" w:rsidRDefault="004016C0" w:rsidP="00A266D6">
      <w:pPr>
        <w:rPr>
          <w:i/>
          <w:iCs/>
          <w:color w:val="000000" w:themeColor="text1"/>
          <w:rPrChange w:id="251" w:author="Sharp, Paul" w:date="2023-09-16T15:04:00Z">
            <w:rPr>
              <w:i/>
              <w:iCs/>
              <w:color w:val="2F5496" w:themeColor="accent1" w:themeShade="BF"/>
            </w:rPr>
          </w:rPrChange>
        </w:rPr>
      </w:pPr>
      <w:r w:rsidRPr="002C07E5">
        <w:rPr>
          <w:i/>
          <w:iCs/>
          <w:color w:val="000000" w:themeColor="text1"/>
          <w:rPrChange w:id="252" w:author="Sharp, Paul" w:date="2023-09-16T15:04:00Z">
            <w:rPr>
              <w:i/>
              <w:iCs/>
              <w:color w:val="2F5496" w:themeColor="accent1" w:themeShade="BF"/>
            </w:rPr>
          </w:rPrChange>
        </w:rPr>
        <w:t xml:space="preserve">Then, we show that the only behavioral difference in PR and SR, base-rate sensitivity, differs according to environmental divergence. </w:t>
      </w:r>
    </w:p>
    <w:p w14:paraId="3171209F" w14:textId="77777777" w:rsidR="00D129DF" w:rsidRPr="002C07E5" w:rsidRDefault="00D129DF" w:rsidP="00A266D6">
      <w:pPr>
        <w:rPr>
          <w:i/>
          <w:iCs/>
          <w:color w:val="000000" w:themeColor="text1"/>
          <w:rPrChange w:id="253" w:author="Sharp, Paul" w:date="2023-09-16T15:04:00Z">
            <w:rPr>
              <w:i/>
              <w:iCs/>
              <w:color w:val="2F5496" w:themeColor="accent1" w:themeShade="BF"/>
            </w:rPr>
          </w:rPrChange>
        </w:rPr>
      </w:pPr>
    </w:p>
    <w:p w14:paraId="203217A3" w14:textId="5379FF6B" w:rsidR="00D129DF" w:rsidRPr="002C07E5" w:rsidRDefault="00D129DF" w:rsidP="00A266D6">
      <w:pPr>
        <w:rPr>
          <w:color w:val="000000" w:themeColor="text1"/>
          <w:rPrChange w:id="254" w:author="Sharp, Paul" w:date="2023-09-16T15:04:00Z">
            <w:rPr/>
          </w:rPrChange>
        </w:rPr>
      </w:pPr>
      <w:r w:rsidRPr="002C07E5">
        <w:rPr>
          <w:i/>
          <w:iCs/>
          <w:color w:val="000000" w:themeColor="text1"/>
          <w:rPrChange w:id="255" w:author="Sharp, Paul" w:date="2023-09-16T15:04:00Z">
            <w:rPr>
              <w:i/>
              <w:iCs/>
              <w:color w:val="2F5496" w:themeColor="accent1" w:themeShade="BF"/>
            </w:rPr>
          </w:rPrChange>
        </w:rPr>
        <w:t>Thus, we have a model, which according to a novel principle, accounts for base-rate sensitivity in the context of multi-step prediction</w:t>
      </w:r>
      <w:commentRangeEnd w:id="245"/>
      <w:r w:rsidR="00771E21" w:rsidRPr="002C07E5">
        <w:rPr>
          <w:rStyle w:val="CommentReference"/>
          <w:color w:val="000000" w:themeColor="text1"/>
          <w:rPrChange w:id="256" w:author="Sharp, Paul" w:date="2023-09-16T15:04:00Z">
            <w:rPr>
              <w:rStyle w:val="CommentReference"/>
            </w:rPr>
          </w:rPrChange>
        </w:rPr>
        <w:commentReference w:id="245"/>
      </w:r>
      <w:r w:rsidRPr="002C07E5">
        <w:rPr>
          <w:i/>
          <w:iCs/>
          <w:color w:val="000000" w:themeColor="text1"/>
          <w:rPrChange w:id="257" w:author="Sharp, Paul" w:date="2023-09-16T15:04:00Z">
            <w:rPr>
              <w:i/>
              <w:iCs/>
              <w:color w:val="2F5496" w:themeColor="accent1" w:themeShade="BF"/>
            </w:rPr>
          </w:rPrChange>
        </w:rPr>
        <w:t>.</w:t>
      </w:r>
    </w:p>
    <w:p w14:paraId="6ED9097C" w14:textId="77777777" w:rsidR="004016C0" w:rsidRPr="002C07E5" w:rsidRDefault="004016C0" w:rsidP="00A266D6">
      <w:pPr>
        <w:rPr>
          <w:color w:val="000000" w:themeColor="text1"/>
          <w:rPrChange w:id="258" w:author="Sharp, Paul" w:date="2023-09-16T15:04:00Z">
            <w:rPr/>
          </w:rPrChange>
        </w:rPr>
      </w:pPr>
    </w:p>
    <w:p w14:paraId="0984E21E" w14:textId="69D01596" w:rsidR="006B0776" w:rsidRPr="002C07E5" w:rsidRDefault="0032599D" w:rsidP="00A266D6">
      <w:pPr>
        <w:rPr>
          <w:color w:val="000000" w:themeColor="text1"/>
          <w:rPrChange w:id="259" w:author="Sharp, Paul" w:date="2023-09-16T15:04:00Z">
            <w:rPr/>
          </w:rPrChange>
        </w:rPr>
      </w:pPr>
      <w:r w:rsidRPr="002C07E5">
        <w:rPr>
          <w:color w:val="000000" w:themeColor="text1"/>
          <w:rPrChange w:id="260" w:author="Sharp, Paul" w:date="2023-09-16T15:04:00Z">
            <w:rPr/>
          </w:rPrChange>
        </w:rPr>
        <w:lastRenderedPageBreak/>
        <w:br/>
        <w:t>3. More generally, I found it difficult to understand the import of the experimental results since they were not reported in terms of qualitative differences in behavior that would be predicted by the different accounts. Rather, experimental results were mainly described in terms of theoretical constructs (e.g., saying that participants' choices indicated backward planning because they were consistent with choices that backward planning assigns higher value). As someone who is familiar with this family of modeling techniques, I found it hard to figure out what was meant concretely, and I imagine that non-computational readers will find it especially opaque.</w:t>
      </w:r>
    </w:p>
    <w:p w14:paraId="2E15C625" w14:textId="77777777" w:rsidR="006B0776" w:rsidRPr="002C07E5" w:rsidRDefault="006B0776" w:rsidP="0032599D">
      <w:pPr>
        <w:rPr>
          <w:color w:val="000000" w:themeColor="text1"/>
          <w:rPrChange w:id="261" w:author="Sharp, Paul" w:date="2023-09-16T15:04:00Z">
            <w:rPr/>
          </w:rPrChange>
        </w:rPr>
      </w:pPr>
    </w:p>
    <w:p w14:paraId="43B5222A" w14:textId="7A8C8996" w:rsidR="00674ACA" w:rsidRPr="002C07E5" w:rsidRDefault="00674ACA" w:rsidP="005A6FCD">
      <w:pPr>
        <w:rPr>
          <w:i/>
          <w:iCs/>
          <w:color w:val="000000" w:themeColor="text1"/>
          <w:rPrChange w:id="262" w:author="Sharp, Paul" w:date="2023-09-16T15:04:00Z">
            <w:rPr>
              <w:i/>
              <w:iCs/>
              <w:color w:val="2F5496" w:themeColor="accent1" w:themeShade="BF"/>
            </w:rPr>
          </w:rPrChange>
        </w:rPr>
      </w:pPr>
      <w:r w:rsidRPr="002C07E5">
        <w:rPr>
          <w:i/>
          <w:iCs/>
          <w:color w:val="000000" w:themeColor="text1"/>
          <w:rPrChange w:id="263" w:author="Sharp, Paul" w:date="2023-09-16T15:04:00Z">
            <w:rPr>
              <w:i/>
              <w:iCs/>
              <w:color w:val="2F5496" w:themeColor="accent1" w:themeShade="BF"/>
            </w:rPr>
          </w:rPrChange>
        </w:rPr>
        <w:t xml:space="preserve">We thank the reviewer for pointing out places where confusion arose. </w:t>
      </w:r>
      <w:r w:rsidR="006B0776" w:rsidRPr="002C07E5">
        <w:rPr>
          <w:i/>
          <w:iCs/>
          <w:color w:val="000000" w:themeColor="text1"/>
          <w:rPrChange w:id="264" w:author="Sharp, Paul" w:date="2023-09-16T15:04:00Z">
            <w:rPr>
              <w:i/>
              <w:iCs/>
              <w:color w:val="2F5496" w:themeColor="accent1" w:themeShade="BF"/>
            </w:rPr>
          </w:rPrChange>
        </w:rPr>
        <w:t xml:space="preserve">We have revised our </w:t>
      </w:r>
      <w:r w:rsidRPr="002C07E5">
        <w:rPr>
          <w:i/>
          <w:iCs/>
          <w:color w:val="000000" w:themeColor="text1"/>
          <w:rPrChange w:id="265" w:author="Sharp, Paul" w:date="2023-09-16T15:04:00Z">
            <w:rPr>
              <w:i/>
              <w:iCs/>
              <w:color w:val="2F5496" w:themeColor="accent1" w:themeShade="BF"/>
            </w:rPr>
          </w:rPrChange>
        </w:rPr>
        <w:t xml:space="preserve">description which specifies how our models do indeed generate different qualitative differences in behavior. </w:t>
      </w:r>
      <w:r w:rsidR="005A6FCD" w:rsidRPr="002C07E5">
        <w:rPr>
          <w:i/>
          <w:iCs/>
          <w:color w:val="000000" w:themeColor="text1"/>
          <w:rPrChange w:id="266" w:author="Sharp, Paul" w:date="2023-09-16T15:04:00Z">
            <w:rPr>
              <w:i/>
              <w:iCs/>
              <w:color w:val="2F5496" w:themeColor="accent1" w:themeShade="BF"/>
            </w:rPr>
          </w:rPrChange>
        </w:rPr>
        <w:t xml:space="preserve">We do this </w:t>
      </w:r>
      <w:commentRangeStart w:id="267"/>
      <w:ins w:id="268" w:author="Eran Eldar" w:date="2023-08-26T09:37:00Z">
        <w:r w:rsidR="00767710" w:rsidRPr="002C07E5">
          <w:rPr>
            <w:i/>
            <w:iCs/>
            <w:color w:val="000000" w:themeColor="text1"/>
            <w:rPrChange w:id="269" w:author="Sharp, Paul" w:date="2023-09-16T15:04:00Z">
              <w:rPr>
                <w:i/>
                <w:iCs/>
                <w:color w:val="2F5496" w:themeColor="accent1" w:themeShade="BF"/>
              </w:rPr>
            </w:rPrChange>
          </w:rPr>
          <w:t xml:space="preserve">first </w:t>
        </w:r>
      </w:ins>
      <w:commentRangeEnd w:id="267"/>
      <w:ins w:id="270" w:author="Eran Eldar" w:date="2023-08-26T09:38:00Z">
        <w:r w:rsidR="00700307" w:rsidRPr="002C07E5">
          <w:rPr>
            <w:rStyle w:val="CommentReference"/>
            <w:color w:val="000000" w:themeColor="text1"/>
            <w:rPrChange w:id="271" w:author="Sharp, Paul" w:date="2023-09-16T15:04:00Z">
              <w:rPr>
                <w:rStyle w:val="CommentReference"/>
              </w:rPr>
            </w:rPrChange>
          </w:rPr>
          <w:commentReference w:id="267"/>
        </w:r>
      </w:ins>
      <w:r w:rsidR="005A6FCD" w:rsidRPr="002C07E5">
        <w:rPr>
          <w:i/>
          <w:iCs/>
          <w:color w:val="000000" w:themeColor="text1"/>
          <w:rPrChange w:id="272" w:author="Sharp, Paul" w:date="2023-09-16T15:04:00Z">
            <w:rPr>
              <w:i/>
              <w:iCs/>
              <w:color w:val="2F5496" w:themeColor="accent1" w:themeShade="BF"/>
            </w:rPr>
          </w:rPrChange>
        </w:rPr>
        <w:t xml:space="preserve">by specifying the computations in Fig 1, and showing how SR generates no clear policy, whereas PR does. In studies 2 and 3 we show how the same computations lead to opposite action predictions. </w:t>
      </w:r>
    </w:p>
    <w:p w14:paraId="5363B354" w14:textId="77777777" w:rsidR="005A6FCD" w:rsidRPr="002C07E5" w:rsidRDefault="005A6FCD" w:rsidP="005A6FCD">
      <w:pPr>
        <w:rPr>
          <w:i/>
          <w:iCs/>
          <w:color w:val="000000" w:themeColor="text1"/>
          <w:rPrChange w:id="273" w:author="Sharp, Paul" w:date="2023-09-16T15:04:00Z">
            <w:rPr>
              <w:i/>
              <w:iCs/>
              <w:color w:val="2F5496" w:themeColor="accent1" w:themeShade="BF"/>
            </w:rPr>
          </w:rPrChange>
        </w:rPr>
      </w:pPr>
    </w:p>
    <w:p w14:paraId="49CCAEAC" w14:textId="77777777" w:rsidR="00674ACA" w:rsidRPr="002C07E5" w:rsidRDefault="00674ACA" w:rsidP="00674ACA">
      <w:pPr>
        <w:rPr>
          <w:i/>
          <w:iCs/>
          <w:color w:val="000000" w:themeColor="text1"/>
          <w:rPrChange w:id="274" w:author="Sharp, Paul" w:date="2023-09-16T15:04:00Z">
            <w:rPr>
              <w:i/>
              <w:iCs/>
              <w:color w:val="2F5496" w:themeColor="accent1" w:themeShade="BF"/>
            </w:rPr>
          </w:rPrChange>
        </w:rPr>
      </w:pPr>
    </w:p>
    <w:p w14:paraId="127F51AD" w14:textId="5EEE3044" w:rsidR="00674ACA" w:rsidRPr="002C07E5" w:rsidRDefault="00674ACA" w:rsidP="00674ACA">
      <w:pPr>
        <w:rPr>
          <w:i/>
          <w:iCs/>
          <w:color w:val="000000" w:themeColor="text1"/>
          <w:rPrChange w:id="275" w:author="Sharp, Paul" w:date="2023-09-16T15:04:00Z">
            <w:rPr>
              <w:i/>
              <w:iCs/>
              <w:color w:val="2F5496" w:themeColor="accent1" w:themeShade="BF"/>
            </w:rPr>
          </w:rPrChange>
        </w:rPr>
      </w:pPr>
      <w:r w:rsidRPr="002C07E5">
        <w:rPr>
          <w:i/>
          <w:iCs/>
          <w:color w:val="000000" w:themeColor="text1"/>
          <w:rPrChange w:id="276" w:author="Sharp, Paul" w:date="2023-09-16T15:04:00Z">
            <w:rPr>
              <w:i/>
              <w:iCs/>
              <w:color w:val="2F5496" w:themeColor="accent1" w:themeShade="BF"/>
            </w:rPr>
          </w:rPrChange>
        </w:rPr>
        <w:t>STATE COMPUTATION</w:t>
      </w:r>
    </w:p>
    <w:p w14:paraId="681880B1" w14:textId="77777777" w:rsidR="004016C0" w:rsidRPr="002C07E5" w:rsidRDefault="0032599D" w:rsidP="00674ACA">
      <w:pPr>
        <w:rPr>
          <w:color w:val="000000" w:themeColor="text1"/>
          <w:rPrChange w:id="277" w:author="Sharp, Paul" w:date="2023-09-16T15:04:00Z">
            <w:rPr/>
          </w:rPrChange>
        </w:rPr>
      </w:pPr>
      <w:r w:rsidRPr="002C07E5">
        <w:rPr>
          <w:color w:val="000000" w:themeColor="text1"/>
          <w:rPrChange w:id="278" w:author="Sharp, Paul" w:date="2023-09-16T15:04:00Z">
            <w:rPr/>
          </w:rPrChange>
        </w:rPr>
        <w:br/>
        <w:t>4. I found figures for experiments 1-3 difficult to interpret since it wasn't clear when things represented rewards versus expected values and when they represented one-step probabilistic transitions versus successor/predecessor representations.</w:t>
      </w:r>
    </w:p>
    <w:p w14:paraId="07940AA8" w14:textId="77777777" w:rsidR="005A6FCD" w:rsidRPr="002C07E5" w:rsidRDefault="005A6FCD" w:rsidP="00674ACA">
      <w:pPr>
        <w:rPr>
          <w:color w:val="000000" w:themeColor="text1"/>
          <w:rPrChange w:id="279" w:author="Sharp, Paul" w:date="2023-09-16T15:04:00Z">
            <w:rPr/>
          </w:rPrChange>
        </w:rPr>
      </w:pPr>
    </w:p>
    <w:p w14:paraId="25C0AFB2" w14:textId="087F9C7D" w:rsidR="004016C0" w:rsidRPr="002C07E5" w:rsidRDefault="005A6FCD" w:rsidP="00674ACA">
      <w:pPr>
        <w:rPr>
          <w:color w:val="000000" w:themeColor="text1"/>
          <w:rPrChange w:id="280" w:author="Sharp, Paul" w:date="2023-09-16T15:04:00Z">
            <w:rPr/>
          </w:rPrChange>
        </w:rPr>
      </w:pPr>
      <w:commentRangeStart w:id="281"/>
      <w:r w:rsidRPr="002C07E5">
        <w:rPr>
          <w:i/>
          <w:iCs/>
          <w:color w:val="000000" w:themeColor="text1"/>
          <w:rPrChange w:id="282" w:author="Sharp, Paul" w:date="2023-09-16T15:04:00Z">
            <w:rPr>
              <w:i/>
              <w:iCs/>
              <w:color w:val="2F5496" w:themeColor="accent1" w:themeShade="BF"/>
            </w:rPr>
          </w:rPrChange>
        </w:rPr>
        <w:t xml:space="preserve">We now include in Fig. 1 a full description of the computation used. </w:t>
      </w:r>
      <w:commentRangeEnd w:id="281"/>
      <w:r w:rsidR="00030F93" w:rsidRPr="002C07E5">
        <w:rPr>
          <w:rStyle w:val="CommentReference"/>
          <w:color w:val="000000" w:themeColor="text1"/>
          <w:rPrChange w:id="283" w:author="Sharp, Paul" w:date="2023-09-16T15:04:00Z">
            <w:rPr>
              <w:rStyle w:val="CommentReference"/>
            </w:rPr>
          </w:rPrChange>
        </w:rPr>
        <w:commentReference w:id="281"/>
      </w:r>
    </w:p>
    <w:p w14:paraId="546791D2" w14:textId="77777777" w:rsidR="004016C0" w:rsidRPr="002C07E5" w:rsidRDefault="0032599D" w:rsidP="00674ACA">
      <w:pPr>
        <w:rPr>
          <w:color w:val="000000" w:themeColor="text1"/>
          <w:rPrChange w:id="284" w:author="Sharp, Paul" w:date="2023-09-16T15:04:00Z">
            <w:rPr/>
          </w:rPrChange>
        </w:rPr>
      </w:pPr>
      <w:r w:rsidRPr="002C07E5">
        <w:rPr>
          <w:color w:val="000000" w:themeColor="text1"/>
          <w:rPrChange w:id="285" w:author="Sharp, Paul" w:date="2023-09-16T15:04:00Z">
            <w:rPr/>
          </w:rPrChange>
        </w:rPr>
        <w:br/>
      </w:r>
      <w:r w:rsidRPr="002C07E5">
        <w:rPr>
          <w:color w:val="000000" w:themeColor="text1"/>
          <w:rPrChange w:id="286" w:author="Sharp, Paul" w:date="2023-09-16T15:04:00Z">
            <w:rPr/>
          </w:rPrChange>
        </w:rPr>
        <w:br/>
        <w:t>5. Could the results of exp 4 be explained instead by a representativeness heuristic? Namely, for rarer occupations (more divergent ones), people fall back on heuristics such as the most common predecessor type.</w:t>
      </w:r>
    </w:p>
    <w:p w14:paraId="779313B8" w14:textId="77777777" w:rsidR="004016C0" w:rsidRPr="002C07E5" w:rsidRDefault="004016C0" w:rsidP="00674ACA">
      <w:pPr>
        <w:rPr>
          <w:color w:val="000000" w:themeColor="text1"/>
          <w:rPrChange w:id="287" w:author="Sharp, Paul" w:date="2023-09-16T15:04:00Z">
            <w:rPr/>
          </w:rPrChange>
        </w:rPr>
      </w:pPr>
    </w:p>
    <w:p w14:paraId="0F1D5550" w14:textId="023C7103" w:rsidR="004016C0" w:rsidRPr="002C07E5" w:rsidRDefault="004016C0" w:rsidP="00674ACA">
      <w:pPr>
        <w:rPr>
          <w:i/>
          <w:iCs/>
          <w:color w:val="000000" w:themeColor="text1"/>
          <w:rPrChange w:id="288" w:author="Sharp, Paul" w:date="2023-09-16T15:04:00Z">
            <w:rPr>
              <w:i/>
              <w:iCs/>
              <w:color w:val="2F5496" w:themeColor="accent1" w:themeShade="BF"/>
            </w:rPr>
          </w:rPrChange>
        </w:rPr>
      </w:pPr>
      <w:commentRangeStart w:id="289"/>
      <w:r w:rsidRPr="002C07E5">
        <w:rPr>
          <w:i/>
          <w:iCs/>
          <w:color w:val="000000" w:themeColor="text1"/>
          <w:rPrChange w:id="290" w:author="Sharp, Paul" w:date="2023-09-16T15:04:00Z">
            <w:rPr>
              <w:i/>
              <w:iCs/>
              <w:color w:val="2F5496" w:themeColor="accent1" w:themeShade="BF"/>
            </w:rPr>
          </w:rPrChange>
        </w:rPr>
        <w:t xml:space="preserve">If the rareness of occupations was the best predictor of base-rate sensitivity, then </w:t>
      </w:r>
      <w:r w:rsidR="00A91B9A" w:rsidRPr="002C07E5">
        <w:rPr>
          <w:i/>
          <w:iCs/>
          <w:color w:val="000000" w:themeColor="text1"/>
          <w:rPrChange w:id="291" w:author="Sharp, Paul" w:date="2023-09-16T15:04:00Z">
            <w:rPr>
              <w:i/>
              <w:iCs/>
              <w:color w:val="2F5496" w:themeColor="accent1" w:themeShade="BF"/>
            </w:rPr>
          </w:rPrChange>
        </w:rPr>
        <w:t>our control analysis for rareness of occupation would not have panned out.</w:t>
      </w:r>
      <w:commentRangeEnd w:id="289"/>
      <w:r w:rsidR="004073A8" w:rsidRPr="002C07E5">
        <w:rPr>
          <w:rStyle w:val="CommentReference"/>
          <w:color w:val="000000" w:themeColor="text1"/>
          <w:rPrChange w:id="292" w:author="Sharp, Paul" w:date="2023-09-16T15:04:00Z">
            <w:rPr>
              <w:rStyle w:val="CommentReference"/>
            </w:rPr>
          </w:rPrChange>
        </w:rPr>
        <w:commentReference w:id="289"/>
      </w:r>
    </w:p>
    <w:p w14:paraId="1BAC2751" w14:textId="77777777" w:rsidR="004016C0" w:rsidRPr="002C07E5" w:rsidRDefault="004016C0" w:rsidP="00674ACA">
      <w:pPr>
        <w:rPr>
          <w:i/>
          <w:iCs/>
          <w:color w:val="000000" w:themeColor="text1"/>
          <w:rPrChange w:id="293" w:author="Sharp, Paul" w:date="2023-09-16T15:04:00Z">
            <w:rPr>
              <w:i/>
              <w:iCs/>
              <w:color w:val="2F5496" w:themeColor="accent1" w:themeShade="BF"/>
            </w:rPr>
          </w:rPrChange>
        </w:rPr>
      </w:pPr>
    </w:p>
    <w:p w14:paraId="10838978" w14:textId="77777777" w:rsidR="00A91B9A" w:rsidRPr="002C07E5" w:rsidRDefault="0032599D" w:rsidP="00674ACA">
      <w:pPr>
        <w:rPr>
          <w:color w:val="000000" w:themeColor="text1"/>
          <w:rPrChange w:id="294" w:author="Sharp, Paul" w:date="2023-09-16T15:04:00Z">
            <w:rPr/>
          </w:rPrChange>
        </w:rPr>
      </w:pPr>
      <w:r w:rsidRPr="002C07E5">
        <w:rPr>
          <w:color w:val="000000" w:themeColor="text1"/>
          <w:rPrChange w:id="295" w:author="Sharp, Paul" w:date="2023-09-16T15:04:00Z">
            <w:rPr/>
          </w:rPrChange>
        </w:rPr>
        <w:t>6. The authors state that backwards representations are more "efficient" in diverging environments. I don't share this intuition and this seemed to be asserted without much evidence.</w:t>
      </w:r>
    </w:p>
    <w:p w14:paraId="4D5B6B0E" w14:textId="77777777" w:rsidR="00A91B9A" w:rsidRPr="002C07E5" w:rsidRDefault="00A91B9A" w:rsidP="00674ACA">
      <w:pPr>
        <w:rPr>
          <w:color w:val="000000" w:themeColor="text1"/>
          <w:rPrChange w:id="296" w:author="Sharp, Paul" w:date="2023-09-16T15:04:00Z">
            <w:rPr/>
          </w:rPrChange>
        </w:rPr>
      </w:pPr>
    </w:p>
    <w:p w14:paraId="6432E687" w14:textId="55A7042B" w:rsidR="00A91B9A" w:rsidRPr="002C07E5" w:rsidRDefault="00A91B9A" w:rsidP="00674ACA">
      <w:pPr>
        <w:rPr>
          <w:i/>
          <w:iCs/>
          <w:color w:val="000000" w:themeColor="text1"/>
          <w:rPrChange w:id="297" w:author="Sharp, Paul" w:date="2023-09-16T15:04:00Z">
            <w:rPr>
              <w:i/>
              <w:iCs/>
              <w:color w:val="2F5496" w:themeColor="accent1" w:themeShade="BF"/>
            </w:rPr>
          </w:rPrChange>
        </w:rPr>
      </w:pPr>
      <w:r w:rsidRPr="002C07E5">
        <w:rPr>
          <w:i/>
          <w:iCs/>
          <w:color w:val="000000" w:themeColor="text1"/>
          <w:rPrChange w:id="298" w:author="Sharp, Paul" w:date="2023-09-16T15:04:00Z">
            <w:rPr>
              <w:i/>
              <w:iCs/>
              <w:color w:val="2F5496" w:themeColor="accent1" w:themeShade="BF"/>
            </w:rPr>
          </w:rPrChange>
        </w:rPr>
        <w:t xml:space="preserve">We now describe specifically </w:t>
      </w:r>
      <w:commentRangeStart w:id="299"/>
      <w:r w:rsidRPr="002C07E5">
        <w:rPr>
          <w:i/>
          <w:iCs/>
          <w:color w:val="000000" w:themeColor="text1"/>
          <w:rPrChange w:id="300" w:author="Sharp, Paul" w:date="2023-09-16T15:04:00Z">
            <w:rPr>
              <w:i/>
              <w:iCs/>
              <w:color w:val="2F5496" w:themeColor="accent1" w:themeShade="BF"/>
            </w:rPr>
          </w:rPrChange>
        </w:rPr>
        <w:t xml:space="preserve">why </w:t>
      </w:r>
      <w:commentRangeEnd w:id="299"/>
      <w:r w:rsidR="009D1DB6" w:rsidRPr="002C07E5">
        <w:rPr>
          <w:rStyle w:val="CommentReference"/>
          <w:color w:val="000000" w:themeColor="text1"/>
          <w:rPrChange w:id="301" w:author="Sharp, Paul" w:date="2023-09-16T15:04:00Z">
            <w:rPr>
              <w:rStyle w:val="CommentReference"/>
            </w:rPr>
          </w:rPrChange>
        </w:rPr>
        <w:commentReference w:id="299"/>
      </w:r>
      <w:r w:rsidRPr="002C07E5">
        <w:rPr>
          <w:i/>
          <w:iCs/>
          <w:color w:val="000000" w:themeColor="text1"/>
          <w:rPrChange w:id="302" w:author="Sharp, Paul" w:date="2023-09-16T15:04:00Z">
            <w:rPr>
              <w:i/>
              <w:iCs/>
              <w:color w:val="2F5496" w:themeColor="accent1" w:themeShade="BF"/>
            </w:rPr>
          </w:rPrChange>
        </w:rPr>
        <w:t xml:space="preserve">PR is more efficient in </w:t>
      </w:r>
      <w:commentRangeStart w:id="303"/>
      <w:r w:rsidRPr="002C07E5">
        <w:rPr>
          <w:i/>
          <w:iCs/>
          <w:color w:val="000000" w:themeColor="text1"/>
          <w:rPrChange w:id="304" w:author="Sharp, Paul" w:date="2023-09-16T15:04:00Z">
            <w:rPr>
              <w:i/>
              <w:iCs/>
              <w:color w:val="2F5496" w:themeColor="accent1" w:themeShade="BF"/>
            </w:rPr>
          </w:rPrChange>
        </w:rPr>
        <w:t xml:space="preserve">divergent </w:t>
      </w:r>
      <w:commentRangeEnd w:id="303"/>
      <w:r w:rsidR="005A20F6" w:rsidRPr="002C07E5">
        <w:rPr>
          <w:rStyle w:val="CommentReference"/>
          <w:color w:val="000000" w:themeColor="text1"/>
          <w:rPrChange w:id="305" w:author="Sharp, Paul" w:date="2023-09-16T15:04:00Z">
            <w:rPr>
              <w:rStyle w:val="CommentReference"/>
            </w:rPr>
          </w:rPrChange>
        </w:rPr>
        <w:commentReference w:id="303"/>
      </w:r>
      <w:r w:rsidRPr="002C07E5">
        <w:rPr>
          <w:i/>
          <w:iCs/>
          <w:color w:val="000000" w:themeColor="text1"/>
          <w:rPrChange w:id="306" w:author="Sharp, Paul" w:date="2023-09-16T15:04:00Z">
            <w:rPr>
              <w:i/>
              <w:iCs/>
              <w:color w:val="2F5496" w:themeColor="accent1" w:themeShade="BF"/>
            </w:rPr>
          </w:rPrChange>
        </w:rPr>
        <w:t xml:space="preserve">environments in the introduction. </w:t>
      </w:r>
    </w:p>
    <w:p w14:paraId="3A6538F6" w14:textId="77777777" w:rsidR="00A91B9A" w:rsidRPr="002C07E5" w:rsidRDefault="00A91B9A" w:rsidP="00674ACA">
      <w:pPr>
        <w:rPr>
          <w:i/>
          <w:iCs/>
          <w:color w:val="000000" w:themeColor="text1"/>
          <w:rPrChange w:id="307" w:author="Sharp, Paul" w:date="2023-09-16T15:04:00Z">
            <w:rPr>
              <w:i/>
              <w:iCs/>
              <w:color w:val="2F5496" w:themeColor="accent1" w:themeShade="BF"/>
            </w:rPr>
          </w:rPrChange>
        </w:rPr>
      </w:pPr>
    </w:p>
    <w:p w14:paraId="79C2B6E6" w14:textId="3161E31A" w:rsidR="00674ACA" w:rsidRPr="002C07E5" w:rsidRDefault="00A91B9A" w:rsidP="00674ACA">
      <w:pPr>
        <w:rPr>
          <w:color w:val="000000" w:themeColor="text1"/>
          <w:rPrChange w:id="308" w:author="Sharp, Paul" w:date="2023-09-16T15:04:00Z">
            <w:rPr/>
          </w:rPrChange>
        </w:rPr>
      </w:pPr>
      <w:r w:rsidRPr="002C07E5">
        <w:rPr>
          <w:i/>
          <w:iCs/>
          <w:color w:val="000000" w:themeColor="text1"/>
          <w:rPrChange w:id="309" w:author="Sharp, Paul" w:date="2023-09-16T15:04:00Z">
            <w:rPr>
              <w:i/>
              <w:iCs/>
              <w:color w:val="2F5496" w:themeColor="accent1" w:themeShade="BF"/>
            </w:rPr>
          </w:rPrChange>
        </w:rPr>
        <w:t xml:space="preserve">When there are more successors then predecessors, a PR representation that is used to guide choice towards a future goal has less representations than an SR. This is due to a simple principle: in a diverging environment, </w:t>
      </w:r>
      <w:commentRangeStart w:id="310"/>
      <w:r w:rsidRPr="002C07E5">
        <w:rPr>
          <w:i/>
          <w:iCs/>
          <w:color w:val="000000" w:themeColor="text1"/>
          <w:rPrChange w:id="311" w:author="Sharp, Paul" w:date="2023-09-16T15:04:00Z">
            <w:rPr>
              <w:i/>
              <w:iCs/>
              <w:color w:val="2F5496" w:themeColor="accent1" w:themeShade="BF"/>
            </w:rPr>
          </w:rPrChange>
        </w:rPr>
        <w:t xml:space="preserve">SR will make non-zero predictions </w:t>
      </w:r>
      <w:commentRangeEnd w:id="310"/>
      <w:r w:rsidR="0013595D" w:rsidRPr="002C07E5">
        <w:rPr>
          <w:rStyle w:val="CommentReference"/>
          <w:color w:val="000000" w:themeColor="text1"/>
          <w:rPrChange w:id="312" w:author="Sharp, Paul" w:date="2023-09-16T15:04:00Z">
            <w:rPr>
              <w:rStyle w:val="CommentReference"/>
            </w:rPr>
          </w:rPrChange>
        </w:rPr>
        <w:commentReference w:id="310"/>
      </w:r>
      <w:r w:rsidRPr="002C07E5">
        <w:rPr>
          <w:i/>
          <w:iCs/>
          <w:color w:val="000000" w:themeColor="text1"/>
          <w:rPrChange w:id="313" w:author="Sharp, Paul" w:date="2023-09-16T15:04:00Z">
            <w:rPr>
              <w:i/>
              <w:iCs/>
              <w:color w:val="2F5496" w:themeColor="accent1" w:themeShade="BF"/>
            </w:rPr>
          </w:rPrChange>
        </w:rPr>
        <w:t xml:space="preserve">about many possible goal states that may not be desired. By contrast, because PR conditions on goals, it only </w:t>
      </w:r>
      <w:commentRangeStart w:id="314"/>
      <w:r w:rsidRPr="002C07E5">
        <w:rPr>
          <w:i/>
          <w:iCs/>
          <w:color w:val="000000" w:themeColor="text1"/>
          <w:rPrChange w:id="315" w:author="Sharp, Paul" w:date="2023-09-16T15:04:00Z">
            <w:rPr>
              <w:i/>
              <w:iCs/>
              <w:color w:val="2F5496" w:themeColor="accent1" w:themeShade="BF"/>
            </w:rPr>
          </w:rPrChange>
        </w:rPr>
        <w:t xml:space="preserve">needs </w:t>
      </w:r>
      <w:commentRangeEnd w:id="314"/>
      <w:r w:rsidR="00A873D0" w:rsidRPr="002C07E5">
        <w:rPr>
          <w:rStyle w:val="CommentReference"/>
          <w:color w:val="000000" w:themeColor="text1"/>
          <w:rPrChange w:id="316" w:author="Sharp, Paul" w:date="2023-09-16T15:04:00Z">
            <w:rPr>
              <w:rStyle w:val="CommentReference"/>
            </w:rPr>
          </w:rPrChange>
        </w:rPr>
        <w:commentReference w:id="314"/>
      </w:r>
      <w:r w:rsidRPr="002C07E5">
        <w:rPr>
          <w:i/>
          <w:iCs/>
          <w:color w:val="000000" w:themeColor="text1"/>
          <w:rPrChange w:id="317" w:author="Sharp, Paul" w:date="2023-09-16T15:04:00Z">
            <w:rPr>
              <w:i/>
              <w:iCs/>
              <w:color w:val="2F5496" w:themeColor="accent1" w:themeShade="BF"/>
            </w:rPr>
          </w:rPrChange>
        </w:rPr>
        <w:t xml:space="preserve">to </w:t>
      </w:r>
      <w:r w:rsidRPr="002C07E5">
        <w:rPr>
          <w:i/>
          <w:iCs/>
          <w:color w:val="000000" w:themeColor="text1"/>
          <w:rPrChange w:id="318" w:author="Sharp, Paul" w:date="2023-09-16T15:04:00Z">
            <w:rPr>
              <w:i/>
              <w:iCs/>
              <w:color w:val="2F5496" w:themeColor="accent1" w:themeShade="BF"/>
            </w:rPr>
          </w:rPrChange>
        </w:rPr>
        <w:lastRenderedPageBreak/>
        <w:t xml:space="preserve">include the desired goal and possible predecessor states, which are far fewer in diverging environments than successor states. </w:t>
      </w:r>
      <w:r w:rsidR="0032599D" w:rsidRPr="002C07E5">
        <w:rPr>
          <w:color w:val="000000" w:themeColor="text1"/>
          <w:rPrChange w:id="319" w:author="Sharp, Paul" w:date="2023-09-16T15:04:00Z">
            <w:rPr/>
          </w:rPrChange>
        </w:rPr>
        <w:br/>
      </w:r>
      <w:r w:rsidR="0032599D" w:rsidRPr="002C07E5">
        <w:rPr>
          <w:color w:val="000000" w:themeColor="text1"/>
          <w:rPrChange w:id="320" w:author="Sharp, Paul" w:date="2023-09-16T15:04:00Z">
            <w:rPr/>
          </w:rPrChange>
        </w:rPr>
        <w:br/>
        <w:t>7. I found the description of the procedure for experiment 4 inconsistent - in the main text it suggests that the DV was choosing a characteristic (demographic feature) but in the methods it says "all queries involved the conditional likelihood of engaging in an occupation..." suggesting its a numerical response.</w:t>
      </w:r>
    </w:p>
    <w:p w14:paraId="5A1F0F1B" w14:textId="77777777" w:rsidR="00A91B9A" w:rsidRPr="002C07E5" w:rsidRDefault="00A91B9A" w:rsidP="00674ACA">
      <w:pPr>
        <w:rPr>
          <w:color w:val="000000" w:themeColor="text1"/>
          <w:rPrChange w:id="321" w:author="Sharp, Paul" w:date="2023-09-16T15:04:00Z">
            <w:rPr/>
          </w:rPrChange>
        </w:rPr>
      </w:pPr>
    </w:p>
    <w:p w14:paraId="53D3A8F1" w14:textId="77529040" w:rsidR="00A91B9A" w:rsidRPr="002C07E5" w:rsidRDefault="00A91B9A" w:rsidP="00674ACA">
      <w:pPr>
        <w:rPr>
          <w:color w:val="000000" w:themeColor="text1"/>
          <w:rPrChange w:id="322" w:author="Sharp, Paul" w:date="2023-09-16T15:04:00Z">
            <w:rPr/>
          </w:rPrChange>
        </w:rPr>
      </w:pPr>
      <w:commentRangeStart w:id="323"/>
      <w:r w:rsidRPr="002C07E5">
        <w:rPr>
          <w:i/>
          <w:iCs/>
          <w:color w:val="000000" w:themeColor="text1"/>
          <w:rPrChange w:id="324" w:author="Sharp, Paul" w:date="2023-09-16T15:04:00Z">
            <w:rPr>
              <w:i/>
              <w:iCs/>
              <w:color w:val="2F5496" w:themeColor="accent1" w:themeShade="BF"/>
            </w:rPr>
          </w:rPrChange>
        </w:rPr>
        <w:t xml:space="preserve">We now clarify in methods that “all queries </w:t>
      </w:r>
      <w:r w:rsidRPr="002C07E5">
        <w:rPr>
          <w:b/>
          <w:bCs/>
          <w:i/>
          <w:iCs/>
          <w:color w:val="000000" w:themeColor="text1"/>
          <w:rPrChange w:id="325" w:author="Sharp, Paul" w:date="2023-09-16T15:04:00Z">
            <w:rPr>
              <w:b/>
              <w:bCs/>
              <w:i/>
              <w:iCs/>
              <w:color w:val="2F5496" w:themeColor="accent1" w:themeShade="BF"/>
            </w:rPr>
          </w:rPrChange>
        </w:rPr>
        <w:t>are based on conditional likelihoods, whose objective values were not stated in the queries, of engage</w:t>
      </w:r>
      <w:commentRangeEnd w:id="323"/>
      <w:r w:rsidR="00BA4F28" w:rsidRPr="002C07E5">
        <w:rPr>
          <w:rStyle w:val="CommentReference"/>
          <w:color w:val="000000" w:themeColor="text1"/>
          <w:rPrChange w:id="326" w:author="Sharp, Paul" w:date="2023-09-16T15:04:00Z">
            <w:rPr>
              <w:rStyle w:val="CommentReference"/>
            </w:rPr>
          </w:rPrChange>
        </w:rPr>
        <w:commentReference w:id="323"/>
      </w:r>
    </w:p>
    <w:p w14:paraId="2BC9BFCB" w14:textId="77777777" w:rsidR="00674ACA" w:rsidRPr="002C07E5" w:rsidRDefault="00674ACA" w:rsidP="00674ACA">
      <w:pPr>
        <w:rPr>
          <w:color w:val="000000" w:themeColor="text1"/>
          <w:rPrChange w:id="327" w:author="Sharp, Paul" w:date="2023-09-16T15:04:00Z">
            <w:rPr/>
          </w:rPrChange>
        </w:rPr>
      </w:pPr>
    </w:p>
    <w:p w14:paraId="681173B3" w14:textId="77777777" w:rsidR="005A6FCD" w:rsidRPr="002C07E5" w:rsidRDefault="0032599D" w:rsidP="00674ACA">
      <w:pPr>
        <w:rPr>
          <w:color w:val="000000" w:themeColor="text1"/>
          <w:rPrChange w:id="328" w:author="Sharp, Paul" w:date="2023-09-16T15:04:00Z">
            <w:rPr/>
          </w:rPrChange>
        </w:rPr>
      </w:pPr>
      <w:r w:rsidRPr="002C07E5">
        <w:rPr>
          <w:color w:val="000000" w:themeColor="text1"/>
          <w:rPrChange w:id="329" w:author="Sharp, Paul" w:date="2023-09-16T15:04:00Z">
            <w:rPr/>
          </w:rPrChange>
        </w:rPr>
        <w:br/>
      </w:r>
      <w:r w:rsidRPr="002C07E5">
        <w:rPr>
          <w:color w:val="000000" w:themeColor="text1"/>
          <w:rPrChange w:id="330" w:author="Sharp, Paul" w:date="2023-09-16T15:04:00Z">
            <w:rPr/>
          </w:rPrChange>
        </w:rPr>
        <w:br/>
        <w:t>8. Table S1 has an extra caption</w:t>
      </w:r>
    </w:p>
    <w:p w14:paraId="46909A12" w14:textId="77777777" w:rsidR="005A6FCD" w:rsidRPr="002C07E5" w:rsidRDefault="005A6FCD" w:rsidP="00674ACA">
      <w:pPr>
        <w:rPr>
          <w:color w:val="000000" w:themeColor="text1"/>
          <w:rPrChange w:id="331" w:author="Sharp, Paul" w:date="2023-09-16T15:04:00Z">
            <w:rPr/>
          </w:rPrChange>
        </w:rPr>
      </w:pPr>
    </w:p>
    <w:p w14:paraId="5BFB09BD" w14:textId="09FD304B" w:rsidR="002D4CBA" w:rsidRPr="002C07E5" w:rsidRDefault="005A6FCD" w:rsidP="00674ACA">
      <w:pPr>
        <w:rPr>
          <w:color w:val="000000" w:themeColor="text1"/>
          <w:rPrChange w:id="332" w:author="Sharp, Paul" w:date="2023-09-16T15:04:00Z">
            <w:rPr/>
          </w:rPrChange>
        </w:rPr>
      </w:pPr>
      <w:r w:rsidRPr="002C07E5">
        <w:rPr>
          <w:b/>
          <w:bCs/>
          <w:i/>
          <w:iCs/>
          <w:color w:val="000000" w:themeColor="text1"/>
          <w:rPrChange w:id="333" w:author="Sharp, Paul" w:date="2023-09-16T15:04:00Z">
            <w:rPr>
              <w:b/>
              <w:bCs/>
              <w:i/>
              <w:iCs/>
              <w:color w:val="2F5496" w:themeColor="accent1" w:themeShade="BF"/>
            </w:rPr>
          </w:rPrChange>
        </w:rPr>
        <w:t>Removed.</w:t>
      </w:r>
      <w:r w:rsidR="0032599D" w:rsidRPr="002C07E5">
        <w:rPr>
          <w:color w:val="000000" w:themeColor="text1"/>
          <w:rPrChange w:id="334" w:author="Sharp, Paul" w:date="2023-09-16T15:04:00Z">
            <w:rPr/>
          </w:rPrChange>
        </w:rPr>
        <w:br/>
      </w:r>
      <w:r w:rsidR="0032599D" w:rsidRPr="002C07E5">
        <w:rPr>
          <w:color w:val="000000" w:themeColor="text1"/>
          <w:rPrChange w:id="335" w:author="Sharp, Paul" w:date="2023-09-16T15:04:00Z">
            <w:rPr/>
          </w:rPrChange>
        </w:rPr>
        <w:br/>
      </w:r>
      <w:r w:rsidR="0032599D" w:rsidRPr="002C07E5">
        <w:rPr>
          <w:color w:val="000000" w:themeColor="text1"/>
          <w:rPrChange w:id="336" w:author="Sharp, Paul" w:date="2023-09-16T15:04:00Z">
            <w:rPr/>
          </w:rPrChange>
        </w:rPr>
        <w:br/>
      </w:r>
      <w:r w:rsidR="0032599D" w:rsidRPr="002C07E5">
        <w:rPr>
          <w:color w:val="000000" w:themeColor="text1"/>
          <w:rPrChange w:id="337" w:author="Sharp, Paul" w:date="2023-09-16T15:04:00Z">
            <w:rPr/>
          </w:rPrChange>
        </w:rPr>
        <w:br/>
        <w:t>Reviewer #3:</w:t>
      </w:r>
      <w:r w:rsidR="0032599D" w:rsidRPr="002C07E5">
        <w:rPr>
          <w:color w:val="000000" w:themeColor="text1"/>
          <w:rPrChange w:id="338" w:author="Sharp, Paul" w:date="2023-09-16T15:04:00Z">
            <w:rPr/>
          </w:rPrChange>
        </w:rPr>
        <w:br/>
        <w:t>Remarks to the Author:</w:t>
      </w:r>
      <w:r w:rsidR="0032599D" w:rsidRPr="002C07E5">
        <w:rPr>
          <w:color w:val="000000" w:themeColor="text1"/>
          <w:rPrChange w:id="339" w:author="Sharp, Paul" w:date="2023-09-16T15:04:00Z">
            <w:rPr/>
          </w:rPrChange>
        </w:rPr>
        <w:br/>
        <w:t>Sharp and Eldar conduct four studies to examine whether humans use backward-predictive representations in planning. The first three experiments involve a learning phase where participants observe sequences of transitions, and their understanding is occasionally tested. A subsequent planning phase asks participants to select a starting state that would maximize rewards based on a given set of rewards. This is followed by a transition revaluation phase where they adapt to changes in the transition structure.</w:t>
      </w:r>
      <w:r w:rsidR="0032599D" w:rsidRPr="002C07E5">
        <w:rPr>
          <w:color w:val="000000" w:themeColor="text1"/>
          <w:rPrChange w:id="340" w:author="Sharp, Paul" w:date="2023-09-16T15:04:00Z">
            <w:rPr/>
          </w:rPrChange>
        </w:rPr>
        <w:br/>
        <w:t>In Experiment 1 included a diverging state space and showed that backward planning was evident in about 58% of choices. Experiment 2, similar to the first but with a single reward and pitting forward and backward choices more directly against each other, showed a preference for backward planning in approximately 61% of choices. Experiment 3, using a converging state space, demonstrated a preference for forward planning. Experiment 4 probed backward planning in a real-world diverging state space with different base rates, revealing a preference for options with a higher real-world environmental divergence rate.</w:t>
      </w:r>
      <w:r w:rsidR="0032599D" w:rsidRPr="002C07E5">
        <w:rPr>
          <w:color w:val="000000" w:themeColor="text1"/>
          <w:rPrChange w:id="341" w:author="Sharp, Paul" w:date="2023-09-16T15:04:00Z">
            <w:rPr/>
          </w:rPrChange>
        </w:rPr>
        <w:br/>
      </w:r>
      <w:r w:rsidR="0032599D" w:rsidRPr="002C07E5">
        <w:rPr>
          <w:color w:val="000000" w:themeColor="text1"/>
          <w:rPrChange w:id="342" w:author="Sharp, Paul" w:date="2023-09-16T15:04:00Z">
            <w:rPr/>
          </w:rPrChange>
        </w:rPr>
        <w:br/>
        <w:t>The study addresses an interesting topic, experiments are well designed and the paper is generally well written. I do have several concerns:</w:t>
      </w:r>
      <w:r w:rsidR="0032599D" w:rsidRPr="002C07E5">
        <w:rPr>
          <w:color w:val="000000" w:themeColor="text1"/>
          <w:rPrChange w:id="343" w:author="Sharp, Paul" w:date="2023-09-16T15:04:00Z">
            <w:rPr/>
          </w:rPrChange>
        </w:rPr>
        <w:br/>
      </w:r>
      <w:r w:rsidR="0032599D" w:rsidRPr="002C07E5">
        <w:rPr>
          <w:color w:val="000000" w:themeColor="text1"/>
          <w:rPrChange w:id="344" w:author="Sharp, Paul" w:date="2023-09-16T15:04:00Z">
            <w:rPr/>
          </w:rPrChange>
        </w:rPr>
        <w:br/>
        <w:t>MAJOR</w:t>
      </w:r>
      <w:r w:rsidR="0032599D" w:rsidRPr="002C07E5">
        <w:rPr>
          <w:color w:val="000000" w:themeColor="text1"/>
          <w:rPrChange w:id="345" w:author="Sharp, Paul" w:date="2023-09-16T15:04:00Z">
            <w:rPr/>
          </w:rPrChange>
        </w:rPr>
        <w:br/>
      </w:r>
      <w:r w:rsidR="0032599D" w:rsidRPr="002C07E5">
        <w:rPr>
          <w:color w:val="000000" w:themeColor="text1"/>
          <w:rPrChange w:id="346" w:author="Sharp, Paul" w:date="2023-09-16T15:04:00Z">
            <w:rPr/>
          </w:rPrChange>
        </w:rPr>
        <w:br/>
        <w:t xml:space="preserve">1. The authors should clarify the theoretical framing and </w:t>
      </w:r>
      <w:commentRangeStart w:id="347"/>
      <w:r w:rsidR="0032599D" w:rsidRPr="002C07E5">
        <w:rPr>
          <w:color w:val="000000" w:themeColor="text1"/>
          <w:rPrChange w:id="348" w:author="Sharp, Paul" w:date="2023-09-16T15:04:00Z">
            <w:rPr/>
          </w:rPrChange>
        </w:rPr>
        <w:t xml:space="preserve">novelty </w:t>
      </w:r>
      <w:commentRangeEnd w:id="347"/>
      <w:r w:rsidR="002560EE" w:rsidRPr="002C07E5">
        <w:rPr>
          <w:rStyle w:val="CommentReference"/>
          <w:color w:val="000000" w:themeColor="text1"/>
          <w:rPrChange w:id="349" w:author="Sharp, Paul" w:date="2023-09-16T15:04:00Z">
            <w:rPr>
              <w:rStyle w:val="CommentReference"/>
            </w:rPr>
          </w:rPrChange>
        </w:rPr>
        <w:commentReference w:id="347"/>
      </w:r>
      <w:r w:rsidR="0032599D" w:rsidRPr="002C07E5">
        <w:rPr>
          <w:color w:val="000000" w:themeColor="text1"/>
          <w:rPrChange w:id="350" w:author="Sharp, Paul" w:date="2023-09-16T15:04:00Z">
            <w:rPr/>
          </w:rPrChange>
        </w:rPr>
        <w:t xml:space="preserve">of their work. Although the authors refer to a planing process throughout their paper, they don’t present clear evidence to that claim in my opinion. The proposed PR model learns cached associations between each </w:t>
      </w:r>
      <w:r w:rsidR="0032599D" w:rsidRPr="002C07E5">
        <w:rPr>
          <w:color w:val="000000" w:themeColor="text1"/>
          <w:rPrChange w:id="351" w:author="Sharp, Paul" w:date="2023-09-16T15:04:00Z">
            <w:rPr/>
          </w:rPrChange>
        </w:rPr>
        <w:lastRenderedPageBreak/>
        <w:t xml:space="preserve">state and the states that precede it, akin more to a backwards associative process than a true planing process that involves a step-by-step procedure. </w:t>
      </w:r>
    </w:p>
    <w:p w14:paraId="6617AEA5" w14:textId="77777777" w:rsidR="002D4CBA" w:rsidRPr="002C07E5" w:rsidRDefault="002D4CBA" w:rsidP="00674ACA">
      <w:pPr>
        <w:rPr>
          <w:color w:val="000000" w:themeColor="text1"/>
          <w:rPrChange w:id="352" w:author="Sharp, Paul" w:date="2023-09-16T15:04:00Z">
            <w:rPr/>
          </w:rPrChange>
        </w:rPr>
      </w:pPr>
    </w:p>
    <w:p w14:paraId="046E2FC7" w14:textId="1B56F790" w:rsidR="002D4CBA" w:rsidRPr="002C07E5" w:rsidRDefault="002D4CBA" w:rsidP="005B1296">
      <w:pPr>
        <w:rPr>
          <w:i/>
          <w:iCs/>
          <w:color w:val="000000" w:themeColor="text1"/>
          <w:rPrChange w:id="353" w:author="Sharp, Paul" w:date="2023-09-16T15:04:00Z">
            <w:rPr>
              <w:i/>
              <w:iCs/>
              <w:color w:val="2F5496" w:themeColor="accent1" w:themeShade="BF"/>
            </w:rPr>
          </w:rPrChange>
        </w:rPr>
      </w:pPr>
      <w:commentRangeStart w:id="354"/>
      <w:commentRangeStart w:id="355"/>
      <w:r w:rsidRPr="002C07E5">
        <w:rPr>
          <w:i/>
          <w:iCs/>
          <w:color w:val="000000" w:themeColor="text1"/>
          <w:rPrChange w:id="356" w:author="Sharp, Paul" w:date="2023-09-16T15:04:00Z">
            <w:rPr>
              <w:i/>
              <w:iCs/>
              <w:color w:val="2F5496" w:themeColor="accent1" w:themeShade="BF"/>
            </w:rPr>
          </w:rPrChange>
        </w:rPr>
        <w:t>Planning</w:t>
      </w:r>
      <w:r w:rsidR="005B1296" w:rsidRPr="002C07E5">
        <w:rPr>
          <w:i/>
          <w:iCs/>
          <w:color w:val="000000" w:themeColor="text1"/>
          <w:rPrChange w:id="357" w:author="Sharp, Paul" w:date="2023-09-16T15:04:00Z">
            <w:rPr>
              <w:i/>
              <w:iCs/>
              <w:color w:val="2F5496" w:themeColor="accent1" w:themeShade="BF"/>
            </w:rPr>
          </w:rPrChange>
        </w:rPr>
        <w:t xml:space="preserve"> </w:t>
      </w:r>
      <w:r w:rsidRPr="002C07E5">
        <w:rPr>
          <w:i/>
          <w:iCs/>
          <w:color w:val="000000" w:themeColor="text1"/>
          <w:rPrChange w:id="358" w:author="Sharp, Paul" w:date="2023-09-16T15:04:00Z">
            <w:rPr>
              <w:i/>
              <w:iCs/>
              <w:color w:val="2F5496" w:themeColor="accent1" w:themeShade="BF"/>
            </w:rPr>
          </w:rPrChange>
        </w:rPr>
        <w:t xml:space="preserve">involves </w:t>
      </w:r>
      <w:r w:rsidR="005B1296" w:rsidRPr="002C07E5">
        <w:rPr>
          <w:i/>
          <w:iCs/>
          <w:color w:val="000000" w:themeColor="text1"/>
          <w:rPrChange w:id="359" w:author="Sharp, Paul" w:date="2023-09-16T15:04:00Z">
            <w:rPr>
              <w:i/>
              <w:iCs/>
              <w:color w:val="2F5496" w:themeColor="accent1" w:themeShade="BF"/>
            </w:rPr>
          </w:rPrChange>
        </w:rPr>
        <w:t xml:space="preserve">using knowledge of an environment in order to determine which actions are best to take. </w:t>
      </w:r>
      <w:commentRangeEnd w:id="354"/>
      <w:r w:rsidR="009A7FCF" w:rsidRPr="002C07E5">
        <w:rPr>
          <w:rStyle w:val="CommentReference"/>
          <w:color w:val="000000" w:themeColor="text1"/>
          <w:rPrChange w:id="360" w:author="Sharp, Paul" w:date="2023-09-16T15:04:00Z">
            <w:rPr>
              <w:rStyle w:val="CommentReference"/>
            </w:rPr>
          </w:rPrChange>
        </w:rPr>
        <w:commentReference w:id="354"/>
      </w:r>
      <w:r w:rsidR="005B1296" w:rsidRPr="002C07E5">
        <w:rPr>
          <w:i/>
          <w:iCs/>
          <w:color w:val="000000" w:themeColor="text1"/>
          <w:rPrChange w:id="361" w:author="Sharp, Paul" w:date="2023-09-16T15:04:00Z">
            <w:rPr>
              <w:i/>
              <w:iCs/>
              <w:color w:val="2F5496" w:themeColor="accent1" w:themeShade="BF"/>
            </w:rPr>
          </w:rPrChange>
        </w:rPr>
        <w:t>This could involve just a single action, as someone for instance imagines which of many actions will transition them to their goal. As such, single-step planning differs from other forms of retrieving cached predictions about which action has most value, which involves no kind of  However, typically, this involves taking</w:t>
      </w:r>
      <w:r w:rsidR="00CA01FB" w:rsidRPr="002C07E5">
        <w:rPr>
          <w:i/>
          <w:iCs/>
          <w:color w:val="000000" w:themeColor="text1"/>
          <w:rPrChange w:id="362" w:author="Sharp, Paul" w:date="2023-09-16T15:04:00Z">
            <w:rPr>
              <w:i/>
              <w:iCs/>
              <w:color w:val="2F5496" w:themeColor="accent1" w:themeShade="BF"/>
            </w:rPr>
          </w:rPrChange>
        </w:rPr>
        <w:t xml:space="preserve"> action </w:t>
      </w:r>
      <w:r w:rsidR="00CA01FB" w:rsidRPr="002C07E5">
        <w:rPr>
          <w:b/>
          <w:bCs/>
          <w:i/>
          <w:iCs/>
          <w:color w:val="000000" w:themeColor="text1"/>
          <w:rPrChange w:id="363" w:author="Sharp, Paul" w:date="2023-09-16T15:04:00Z">
            <w:rPr>
              <w:b/>
              <w:bCs/>
              <w:i/>
              <w:iCs/>
              <w:color w:val="2F5496" w:themeColor="accent1" w:themeShade="BF"/>
            </w:rPr>
          </w:rPrChange>
        </w:rPr>
        <w:t>sequences</w:t>
      </w:r>
      <w:r w:rsidR="00CA01FB" w:rsidRPr="002C07E5">
        <w:rPr>
          <w:i/>
          <w:iCs/>
          <w:color w:val="000000" w:themeColor="text1"/>
          <w:rPrChange w:id="364" w:author="Sharp, Paul" w:date="2023-09-16T15:04:00Z">
            <w:rPr>
              <w:i/>
              <w:iCs/>
              <w:color w:val="2F5496" w:themeColor="accent1" w:themeShade="BF"/>
            </w:rPr>
          </w:rPrChange>
        </w:rPr>
        <w:t xml:space="preserve"> to solve a problem that requires taking multiple actions</w:t>
      </w:r>
      <w:r w:rsidRPr="002C07E5">
        <w:rPr>
          <w:i/>
          <w:iCs/>
          <w:color w:val="000000" w:themeColor="text1"/>
          <w:rPrChange w:id="365" w:author="Sharp, Paul" w:date="2023-09-16T15:04:00Z">
            <w:rPr>
              <w:i/>
              <w:iCs/>
              <w:color w:val="2F5496" w:themeColor="accent1" w:themeShade="BF"/>
            </w:rPr>
          </w:rPrChange>
        </w:rPr>
        <w:t xml:space="preserve">. The motivation for the successor representation was to solve </w:t>
      </w:r>
      <w:r w:rsidR="005B1296" w:rsidRPr="002C07E5">
        <w:rPr>
          <w:i/>
          <w:iCs/>
          <w:color w:val="000000" w:themeColor="text1"/>
          <w:rPrChange w:id="366" w:author="Sharp, Paul" w:date="2023-09-16T15:04:00Z">
            <w:rPr>
              <w:i/>
              <w:iCs/>
              <w:color w:val="2F5496" w:themeColor="accent1" w:themeShade="BF"/>
            </w:rPr>
          </w:rPrChange>
        </w:rPr>
        <w:t xml:space="preserve">multi-action </w:t>
      </w:r>
      <w:r w:rsidRPr="002C07E5">
        <w:rPr>
          <w:i/>
          <w:iCs/>
          <w:color w:val="000000" w:themeColor="text1"/>
          <w:rPrChange w:id="367" w:author="Sharp, Paul" w:date="2023-09-16T15:04:00Z">
            <w:rPr>
              <w:i/>
              <w:iCs/>
              <w:color w:val="2F5496" w:themeColor="accent1" w:themeShade="BF"/>
            </w:rPr>
          </w:rPrChange>
        </w:rPr>
        <w:t>planning problems by avoiding step-by-step operations algorithmically.</w:t>
      </w:r>
      <w:r w:rsidR="00CA01FB" w:rsidRPr="002C07E5">
        <w:rPr>
          <w:i/>
          <w:iCs/>
          <w:color w:val="000000" w:themeColor="text1"/>
          <w:rPrChange w:id="368" w:author="Sharp, Paul" w:date="2023-09-16T15:04:00Z">
            <w:rPr>
              <w:i/>
              <w:iCs/>
              <w:color w:val="2F5496" w:themeColor="accent1" w:themeShade="BF"/>
            </w:rPr>
          </w:rPrChange>
        </w:rPr>
        <w:t xml:space="preserve"> Instead, one takes cached multi-step predictions (e.g., action 1 predicts state 1 and state 2 by probability X1 and X2), and uses a simple linear operation </w:t>
      </w:r>
      <w:r w:rsidR="005C375C" w:rsidRPr="002C07E5">
        <w:rPr>
          <w:i/>
          <w:iCs/>
          <w:color w:val="000000" w:themeColor="text1"/>
          <w:rPrChange w:id="369" w:author="Sharp, Paul" w:date="2023-09-16T15:04:00Z">
            <w:rPr>
              <w:i/>
              <w:iCs/>
              <w:color w:val="2F5496" w:themeColor="accent1" w:themeShade="BF"/>
            </w:rPr>
          </w:rPrChange>
        </w:rPr>
        <w:t xml:space="preserve">with a vector of where reward is to solve this problem. </w:t>
      </w:r>
      <w:commentRangeEnd w:id="355"/>
      <w:r w:rsidR="00C651B0" w:rsidRPr="002C07E5">
        <w:rPr>
          <w:rStyle w:val="CommentReference"/>
          <w:color w:val="000000" w:themeColor="text1"/>
          <w:rPrChange w:id="370" w:author="Sharp, Paul" w:date="2023-09-16T15:04:00Z">
            <w:rPr>
              <w:rStyle w:val="CommentReference"/>
            </w:rPr>
          </w:rPrChange>
        </w:rPr>
        <w:commentReference w:id="355"/>
      </w:r>
    </w:p>
    <w:p w14:paraId="2F27A75D" w14:textId="77777777" w:rsidR="005B1296" w:rsidRPr="002C07E5" w:rsidRDefault="005B1296" w:rsidP="005B1296">
      <w:pPr>
        <w:rPr>
          <w:i/>
          <w:iCs/>
          <w:color w:val="000000" w:themeColor="text1"/>
          <w:rPrChange w:id="371" w:author="Sharp, Paul" w:date="2023-09-16T15:04:00Z">
            <w:rPr>
              <w:i/>
              <w:iCs/>
              <w:color w:val="2F5496" w:themeColor="accent1" w:themeShade="BF"/>
            </w:rPr>
          </w:rPrChange>
        </w:rPr>
      </w:pPr>
    </w:p>
    <w:p w14:paraId="4EFE3F84" w14:textId="5A219022" w:rsidR="005B1296" w:rsidRPr="002C07E5" w:rsidRDefault="005B1296" w:rsidP="005B1296">
      <w:pPr>
        <w:rPr>
          <w:i/>
          <w:iCs/>
          <w:color w:val="000000" w:themeColor="text1"/>
          <w:rPrChange w:id="372" w:author="Sharp, Paul" w:date="2023-09-16T15:04:00Z">
            <w:rPr>
              <w:i/>
              <w:iCs/>
              <w:color w:val="2F5496" w:themeColor="accent1" w:themeShade="BF"/>
            </w:rPr>
          </w:rPrChange>
        </w:rPr>
      </w:pPr>
      <w:r w:rsidRPr="002C07E5">
        <w:rPr>
          <w:i/>
          <w:iCs/>
          <w:color w:val="000000" w:themeColor="text1"/>
          <w:rPrChange w:id="373" w:author="Sharp, Paul" w:date="2023-09-16T15:04:00Z">
            <w:rPr>
              <w:i/>
              <w:iCs/>
              <w:color w:val="2F5496" w:themeColor="accent1" w:themeShade="BF"/>
            </w:rPr>
          </w:rPrChange>
        </w:rPr>
        <w:t xml:space="preserve">While studies 1 and 2 could use this kind of planning in a 1-step problem, </w:t>
      </w:r>
      <w:commentRangeStart w:id="374"/>
      <w:r w:rsidRPr="002C07E5">
        <w:rPr>
          <w:i/>
          <w:iCs/>
          <w:color w:val="000000" w:themeColor="text1"/>
          <w:rPrChange w:id="375" w:author="Sharp, Paul" w:date="2023-09-16T15:04:00Z">
            <w:rPr>
              <w:i/>
              <w:iCs/>
              <w:color w:val="2F5496" w:themeColor="accent1" w:themeShade="BF"/>
            </w:rPr>
          </w:rPrChange>
        </w:rPr>
        <w:t>we agree it blurs the line between planning and prediction</w:t>
      </w:r>
      <w:commentRangeEnd w:id="374"/>
      <w:r w:rsidR="00CF16E1" w:rsidRPr="002C07E5">
        <w:rPr>
          <w:rStyle w:val="CommentReference"/>
          <w:color w:val="000000" w:themeColor="text1"/>
          <w:rPrChange w:id="376" w:author="Sharp, Paul" w:date="2023-09-16T15:04:00Z">
            <w:rPr>
              <w:rStyle w:val="CommentReference"/>
            </w:rPr>
          </w:rPrChange>
        </w:rPr>
        <w:commentReference w:id="374"/>
      </w:r>
      <w:r w:rsidRPr="002C07E5">
        <w:rPr>
          <w:i/>
          <w:iCs/>
          <w:color w:val="000000" w:themeColor="text1"/>
          <w:rPrChange w:id="377" w:author="Sharp, Paul" w:date="2023-09-16T15:04:00Z">
            <w:rPr>
              <w:i/>
              <w:iCs/>
              <w:color w:val="2F5496" w:themeColor="accent1" w:themeShade="BF"/>
            </w:rPr>
          </w:rPrChange>
        </w:rPr>
        <w:t xml:space="preserve">. </w:t>
      </w:r>
      <w:commentRangeStart w:id="378"/>
      <w:r w:rsidRPr="002C07E5">
        <w:rPr>
          <w:i/>
          <w:iCs/>
          <w:color w:val="000000" w:themeColor="text1"/>
          <w:rPrChange w:id="379" w:author="Sharp, Paul" w:date="2023-09-16T15:04:00Z">
            <w:rPr>
              <w:i/>
              <w:iCs/>
              <w:color w:val="2F5496" w:themeColor="accent1" w:themeShade="BF"/>
            </w:rPr>
          </w:rPrChange>
        </w:rPr>
        <w:t>For this reason</w:t>
      </w:r>
      <w:commentRangeEnd w:id="378"/>
      <w:r w:rsidR="002560EE" w:rsidRPr="002C07E5">
        <w:rPr>
          <w:rStyle w:val="CommentReference"/>
          <w:color w:val="000000" w:themeColor="text1"/>
          <w:rPrChange w:id="380" w:author="Sharp, Paul" w:date="2023-09-16T15:04:00Z">
            <w:rPr>
              <w:rStyle w:val="CommentReference"/>
            </w:rPr>
          </w:rPrChange>
        </w:rPr>
        <w:commentReference w:id="378"/>
      </w:r>
      <w:r w:rsidRPr="002C07E5">
        <w:rPr>
          <w:i/>
          <w:iCs/>
          <w:color w:val="000000" w:themeColor="text1"/>
          <w:rPrChange w:id="381" w:author="Sharp, Paul" w:date="2023-09-16T15:04:00Z">
            <w:rPr>
              <w:i/>
              <w:iCs/>
              <w:color w:val="2F5496" w:themeColor="accent1" w:themeShade="BF"/>
            </w:rPr>
          </w:rPrChange>
        </w:rPr>
        <w:t>, we shift the focus to forward and backward prediction. However, to demonstrate that humans use these predictions to solve putative multi-action planning problems, we carried out two new preregistered experiments that require individuals to take multiple actions in order to reach reward. In doing this, we show that our key principle holds. Backward multi-action prediction is used to solve a planning problem in a diverging state space, and forward multi-action prediction is used to solve a planning problem in a converging state space.</w:t>
      </w:r>
    </w:p>
    <w:p w14:paraId="5D898892" w14:textId="77777777" w:rsidR="002D4CBA" w:rsidRPr="002C07E5" w:rsidRDefault="002D4CBA" w:rsidP="00674ACA">
      <w:pPr>
        <w:rPr>
          <w:i/>
          <w:iCs/>
          <w:color w:val="000000" w:themeColor="text1"/>
          <w:rPrChange w:id="382" w:author="Sharp, Paul" w:date="2023-09-16T15:04:00Z">
            <w:rPr>
              <w:i/>
              <w:iCs/>
              <w:color w:val="2F5496" w:themeColor="accent1" w:themeShade="BF"/>
            </w:rPr>
          </w:rPrChange>
        </w:rPr>
      </w:pPr>
    </w:p>
    <w:p w14:paraId="7131FB48" w14:textId="5F1A29F4" w:rsidR="00B35246" w:rsidRPr="002C07E5" w:rsidRDefault="0032599D" w:rsidP="00674ACA">
      <w:pPr>
        <w:rPr>
          <w:i/>
          <w:iCs/>
          <w:color w:val="000000" w:themeColor="text1"/>
          <w:rPrChange w:id="383" w:author="Sharp, Paul" w:date="2023-09-16T15:04:00Z">
            <w:rPr>
              <w:i/>
              <w:iCs/>
              <w:color w:val="2F5496" w:themeColor="accent1" w:themeShade="BF"/>
            </w:rPr>
          </w:rPrChange>
        </w:rPr>
      </w:pPr>
      <w:r w:rsidRPr="002C07E5">
        <w:rPr>
          <w:color w:val="000000" w:themeColor="text1"/>
          <w:rPrChange w:id="384" w:author="Sharp, Paul" w:date="2023-09-16T15:04:00Z">
            <w:rPr/>
          </w:rPrChange>
        </w:rPr>
        <w:t xml:space="preserve">Figure 1 describes the computation as if participants integrate reward information about every step along a path. Yet, the SI shows that subjects seem to simply focus on the highest reward state, using cached information about which state has the strongest association to it. </w:t>
      </w:r>
    </w:p>
    <w:p w14:paraId="51326022" w14:textId="77777777" w:rsidR="00F01E40" w:rsidRPr="002C07E5" w:rsidRDefault="00F01E40" w:rsidP="00674ACA">
      <w:pPr>
        <w:rPr>
          <w:i/>
          <w:iCs/>
          <w:color w:val="000000" w:themeColor="text1"/>
          <w:rPrChange w:id="385" w:author="Sharp, Paul" w:date="2023-09-16T15:04:00Z">
            <w:rPr>
              <w:i/>
              <w:iCs/>
              <w:color w:val="2F5496" w:themeColor="accent1" w:themeShade="BF"/>
            </w:rPr>
          </w:rPrChange>
        </w:rPr>
      </w:pPr>
    </w:p>
    <w:p w14:paraId="2BEE9ACB" w14:textId="5FFFD6F6" w:rsidR="003B6986" w:rsidRPr="002C07E5" w:rsidRDefault="003B6986" w:rsidP="00674ACA">
      <w:pPr>
        <w:rPr>
          <w:i/>
          <w:iCs/>
          <w:color w:val="000000" w:themeColor="text1"/>
          <w:rPrChange w:id="386" w:author="Sharp, Paul" w:date="2023-09-16T15:04:00Z">
            <w:rPr>
              <w:i/>
              <w:iCs/>
              <w:color w:val="2F5496" w:themeColor="accent1" w:themeShade="BF"/>
            </w:rPr>
          </w:rPrChange>
        </w:rPr>
      </w:pPr>
      <w:commentRangeStart w:id="387"/>
      <w:r w:rsidRPr="002C07E5">
        <w:rPr>
          <w:i/>
          <w:iCs/>
          <w:color w:val="000000" w:themeColor="text1"/>
          <w:rPrChange w:id="388" w:author="Sharp, Paul" w:date="2023-09-16T15:04:00Z">
            <w:rPr>
              <w:i/>
              <w:iCs/>
              <w:color w:val="2F5496" w:themeColor="accent1" w:themeShade="BF"/>
            </w:rPr>
          </w:rPrChange>
        </w:rPr>
        <w:t xml:space="preserve">We largely agree with the reviewer that Studies 1-3 focus on forward and backward prediction as opposed to planning, and have thus change our text accordingly to focus on prediction (both in the title, in the abstract and throughout the paper). </w:t>
      </w:r>
      <w:commentRangeEnd w:id="387"/>
      <w:r w:rsidR="00FC2230" w:rsidRPr="002C07E5">
        <w:rPr>
          <w:rStyle w:val="CommentReference"/>
          <w:color w:val="000000" w:themeColor="text1"/>
          <w:rPrChange w:id="389" w:author="Sharp, Paul" w:date="2023-09-16T15:04:00Z">
            <w:rPr>
              <w:rStyle w:val="CommentReference"/>
            </w:rPr>
          </w:rPrChange>
        </w:rPr>
        <w:commentReference w:id="387"/>
      </w:r>
    </w:p>
    <w:p w14:paraId="69FD5085" w14:textId="77777777" w:rsidR="003B6986" w:rsidRPr="002C07E5" w:rsidRDefault="003B6986" w:rsidP="00674ACA">
      <w:pPr>
        <w:rPr>
          <w:i/>
          <w:iCs/>
          <w:color w:val="000000" w:themeColor="text1"/>
          <w:rPrChange w:id="390" w:author="Sharp, Paul" w:date="2023-09-16T15:04:00Z">
            <w:rPr>
              <w:i/>
              <w:iCs/>
              <w:color w:val="2F5496" w:themeColor="accent1" w:themeShade="BF"/>
            </w:rPr>
          </w:rPrChange>
        </w:rPr>
      </w:pPr>
    </w:p>
    <w:p w14:paraId="67273A3B" w14:textId="67EE24C9" w:rsidR="005C375C" w:rsidRPr="002C07E5" w:rsidRDefault="005C375C" w:rsidP="00674ACA">
      <w:pPr>
        <w:rPr>
          <w:i/>
          <w:iCs/>
          <w:color w:val="000000" w:themeColor="text1"/>
          <w:rPrChange w:id="391" w:author="Sharp, Paul" w:date="2023-09-16T15:04:00Z">
            <w:rPr>
              <w:i/>
              <w:iCs/>
              <w:color w:val="2F5496" w:themeColor="accent1" w:themeShade="BF"/>
            </w:rPr>
          </w:rPrChange>
        </w:rPr>
      </w:pPr>
      <w:commentRangeStart w:id="392"/>
      <w:r w:rsidRPr="002C07E5">
        <w:rPr>
          <w:i/>
          <w:iCs/>
          <w:color w:val="000000" w:themeColor="text1"/>
          <w:rPrChange w:id="393" w:author="Sharp, Paul" w:date="2023-09-16T15:04:00Z">
            <w:rPr>
              <w:i/>
              <w:iCs/>
              <w:color w:val="2F5496" w:themeColor="accent1" w:themeShade="BF"/>
            </w:rPr>
          </w:rPrChange>
        </w:rPr>
        <w:t>W</w:t>
      </w:r>
      <w:commentRangeEnd w:id="392"/>
      <w:r w:rsidR="00476D21" w:rsidRPr="002C07E5">
        <w:rPr>
          <w:rStyle w:val="CommentReference"/>
          <w:color w:val="000000" w:themeColor="text1"/>
          <w:rPrChange w:id="394" w:author="Sharp, Paul" w:date="2023-09-16T15:04:00Z">
            <w:rPr>
              <w:rStyle w:val="CommentReference"/>
            </w:rPr>
          </w:rPrChange>
        </w:rPr>
        <w:commentReference w:id="392"/>
      </w:r>
      <w:r w:rsidRPr="002C07E5">
        <w:rPr>
          <w:i/>
          <w:iCs/>
          <w:color w:val="000000" w:themeColor="text1"/>
          <w:rPrChange w:id="395" w:author="Sharp, Paul" w:date="2023-09-16T15:04:00Z">
            <w:rPr>
              <w:i/>
              <w:iCs/>
              <w:color w:val="2F5496" w:themeColor="accent1" w:themeShade="BF"/>
            </w:rPr>
          </w:rPrChange>
        </w:rPr>
        <w:t>hile it is true that our SI analysis shows that participant may not utilize all available reward information,</w:t>
      </w:r>
      <w:r w:rsidR="00F01E40" w:rsidRPr="002C07E5">
        <w:rPr>
          <w:i/>
          <w:iCs/>
          <w:color w:val="000000" w:themeColor="text1"/>
          <w:rPrChange w:id="396" w:author="Sharp, Paul" w:date="2023-09-16T15:04:00Z">
            <w:rPr>
              <w:i/>
              <w:iCs/>
              <w:color w:val="2F5496" w:themeColor="accent1" w:themeShade="BF"/>
            </w:rPr>
          </w:rPrChange>
        </w:rPr>
        <w:t xml:space="preserve"> we regard those findings as preliminary with respect to whether individuals truly can integrate more than a single reward in their planning, as other evidence suggests they can. Thus,</w:t>
      </w:r>
      <w:r w:rsidRPr="002C07E5">
        <w:rPr>
          <w:i/>
          <w:iCs/>
          <w:color w:val="000000" w:themeColor="text1"/>
          <w:rPrChange w:id="397" w:author="Sharp, Paul" w:date="2023-09-16T15:04:00Z">
            <w:rPr>
              <w:i/>
              <w:iCs/>
              <w:color w:val="2F5496" w:themeColor="accent1" w:themeShade="BF"/>
            </w:rPr>
          </w:rPrChange>
        </w:rPr>
        <w:t xml:space="preserve"> we</w:t>
      </w:r>
      <w:r w:rsidR="00F01E40" w:rsidRPr="002C07E5">
        <w:rPr>
          <w:i/>
          <w:iCs/>
          <w:color w:val="000000" w:themeColor="text1"/>
          <w:rPrChange w:id="398" w:author="Sharp, Paul" w:date="2023-09-16T15:04:00Z">
            <w:rPr>
              <w:i/>
              <w:iCs/>
              <w:color w:val="2F5496" w:themeColor="accent1" w:themeShade="BF"/>
            </w:rPr>
          </w:rPrChange>
        </w:rPr>
        <w:t xml:space="preserve"> opted for</w:t>
      </w:r>
      <w:r w:rsidRPr="002C07E5">
        <w:rPr>
          <w:i/>
          <w:iCs/>
          <w:color w:val="000000" w:themeColor="text1"/>
          <w:rPrChange w:id="399" w:author="Sharp, Paul" w:date="2023-09-16T15:04:00Z">
            <w:rPr>
              <w:i/>
              <w:iCs/>
              <w:color w:val="2F5496" w:themeColor="accent1" w:themeShade="BF"/>
            </w:rPr>
          </w:rPrChange>
        </w:rPr>
        <w:t xml:space="preserve"> display</w:t>
      </w:r>
      <w:r w:rsidR="00F01E40" w:rsidRPr="002C07E5">
        <w:rPr>
          <w:i/>
          <w:iCs/>
          <w:color w:val="000000" w:themeColor="text1"/>
          <w:rPrChange w:id="400" w:author="Sharp, Paul" w:date="2023-09-16T15:04:00Z">
            <w:rPr>
              <w:i/>
              <w:iCs/>
              <w:color w:val="2F5496" w:themeColor="accent1" w:themeShade="BF"/>
            </w:rPr>
          </w:rPrChange>
        </w:rPr>
        <w:t>ing</w:t>
      </w:r>
      <w:r w:rsidRPr="002C07E5">
        <w:rPr>
          <w:i/>
          <w:iCs/>
          <w:color w:val="000000" w:themeColor="text1"/>
          <w:rPrChange w:id="401" w:author="Sharp, Paul" w:date="2023-09-16T15:04:00Z">
            <w:rPr>
              <w:i/>
              <w:iCs/>
              <w:color w:val="2F5496" w:themeColor="accent1" w:themeShade="BF"/>
            </w:rPr>
          </w:rPrChange>
        </w:rPr>
        <w:t xml:space="preserve"> in figure 1 the classical form of successor representation</w:t>
      </w:r>
      <w:r w:rsidR="00F01E40" w:rsidRPr="002C07E5">
        <w:rPr>
          <w:i/>
          <w:iCs/>
          <w:color w:val="000000" w:themeColor="text1"/>
          <w:rPrChange w:id="402" w:author="Sharp, Paul" w:date="2023-09-16T15:04:00Z">
            <w:rPr>
              <w:i/>
              <w:iCs/>
              <w:color w:val="2F5496" w:themeColor="accent1" w:themeShade="BF"/>
            </w:rPr>
          </w:rPrChange>
        </w:rPr>
        <w:t xml:space="preserve"> (Dayan, 1994)</w:t>
      </w:r>
      <w:r w:rsidRPr="002C07E5">
        <w:rPr>
          <w:i/>
          <w:iCs/>
          <w:color w:val="000000" w:themeColor="text1"/>
          <w:rPrChange w:id="403" w:author="Sharp, Paul" w:date="2023-09-16T15:04:00Z">
            <w:rPr>
              <w:i/>
              <w:iCs/>
              <w:color w:val="2F5496" w:themeColor="accent1" w:themeShade="BF"/>
            </w:rPr>
          </w:rPrChange>
        </w:rPr>
        <w:t>, and its counterpart in predecessor representation, that has ample evidence</w:t>
      </w:r>
      <w:r w:rsidR="00F01E40" w:rsidRPr="002C07E5">
        <w:rPr>
          <w:i/>
          <w:iCs/>
          <w:color w:val="000000" w:themeColor="text1"/>
          <w:rPrChange w:id="404" w:author="Sharp, Paul" w:date="2023-09-16T15:04:00Z">
            <w:rPr>
              <w:i/>
              <w:iCs/>
              <w:color w:val="2F5496" w:themeColor="accent1" w:themeShade="BF"/>
            </w:rPr>
          </w:rPrChange>
        </w:rPr>
        <w:t xml:space="preserve">. Moreover, because we use single-goal studies in subsequent experiments, we regard the question about how many reward individuals use in different prediction or planning problems as outside the scope of the present manuscript. </w:t>
      </w:r>
    </w:p>
    <w:p w14:paraId="40DE59D9" w14:textId="77777777" w:rsidR="003B6986" w:rsidRPr="002C07E5" w:rsidRDefault="003B6986" w:rsidP="00674ACA">
      <w:pPr>
        <w:rPr>
          <w:i/>
          <w:iCs/>
          <w:color w:val="000000" w:themeColor="text1"/>
          <w:rPrChange w:id="405" w:author="Sharp, Paul" w:date="2023-09-16T15:04:00Z">
            <w:rPr>
              <w:i/>
              <w:iCs/>
              <w:color w:val="2F5496" w:themeColor="accent1" w:themeShade="BF"/>
            </w:rPr>
          </w:rPrChange>
        </w:rPr>
      </w:pPr>
    </w:p>
    <w:p w14:paraId="343D7AE4" w14:textId="12CD3A65" w:rsidR="003B6986" w:rsidRPr="002C07E5" w:rsidRDefault="003B6986" w:rsidP="00674ACA">
      <w:pPr>
        <w:rPr>
          <w:i/>
          <w:iCs/>
          <w:color w:val="000000" w:themeColor="text1"/>
          <w:rPrChange w:id="406" w:author="Sharp, Paul" w:date="2023-09-16T15:04:00Z">
            <w:rPr>
              <w:i/>
              <w:iCs/>
              <w:color w:val="2F5496" w:themeColor="accent1" w:themeShade="BF"/>
            </w:rPr>
          </w:rPrChange>
        </w:rPr>
      </w:pPr>
      <w:r w:rsidRPr="002C07E5">
        <w:rPr>
          <w:i/>
          <w:iCs/>
          <w:color w:val="000000" w:themeColor="text1"/>
          <w:rPrChange w:id="407" w:author="Sharp, Paul" w:date="2023-09-16T15:04:00Z">
            <w:rPr>
              <w:i/>
              <w:iCs/>
              <w:color w:val="2F5496" w:themeColor="accent1" w:themeShade="BF"/>
            </w:rPr>
          </w:rPrChange>
        </w:rPr>
        <w:t xml:space="preserve">WE also now have done two additional preregistered experiments to justify our statement that SR and PR can be used for planning. In these studies, participants had to plan out more than one action. </w:t>
      </w:r>
    </w:p>
    <w:p w14:paraId="6666FECA" w14:textId="77777777" w:rsidR="00F01E40" w:rsidRPr="002C07E5" w:rsidRDefault="00F01E40" w:rsidP="00674ACA">
      <w:pPr>
        <w:rPr>
          <w:i/>
          <w:iCs/>
          <w:color w:val="000000" w:themeColor="text1"/>
          <w:rPrChange w:id="408" w:author="Sharp, Paul" w:date="2023-09-16T15:04:00Z">
            <w:rPr>
              <w:i/>
              <w:iCs/>
              <w:color w:val="2F5496" w:themeColor="accent1" w:themeShade="BF"/>
            </w:rPr>
          </w:rPrChange>
        </w:rPr>
      </w:pPr>
    </w:p>
    <w:p w14:paraId="7A2A6FC3" w14:textId="77777777" w:rsidR="00F01E40" w:rsidRPr="002C07E5" w:rsidRDefault="00F01E40" w:rsidP="00674ACA">
      <w:pPr>
        <w:rPr>
          <w:rFonts w:ascii="MS Gothic" w:eastAsia="MS Gothic" w:hAnsi="MS Gothic" w:cs="MS Gothic"/>
          <w:color w:val="000000" w:themeColor="text1"/>
          <w:rPrChange w:id="409" w:author="Sharp, Paul" w:date="2023-09-16T15:04:00Z">
            <w:rPr>
              <w:rFonts w:ascii="MS Gothic" w:eastAsia="MS Gothic" w:hAnsi="MS Gothic" w:cs="MS Gothic"/>
            </w:rPr>
          </w:rPrChange>
        </w:rPr>
      </w:pPr>
      <w:r w:rsidRPr="002C07E5">
        <w:rPr>
          <w:color w:val="000000" w:themeColor="text1"/>
          <w:rPrChange w:id="410" w:author="Sharp, Paul" w:date="2023-09-16T15:04:00Z">
            <w:rPr/>
          </w:rPrChange>
        </w:rPr>
        <w:lastRenderedPageBreak/>
        <w:t xml:space="preserve">In Experiment 2, “planning” only involves 1 reward, and hence further blurs the line between associative retrieval and true planning. Experiment 4 only involves a 1-step association. I therefore think the authors should be more clear about the process under investigation, and incorporate </w:t>
      </w:r>
      <w:commentRangeStart w:id="411"/>
      <w:r w:rsidRPr="002C07E5">
        <w:rPr>
          <w:color w:val="000000" w:themeColor="text1"/>
          <w:rPrChange w:id="412" w:author="Sharp, Paul" w:date="2023-09-16T15:04:00Z">
            <w:rPr/>
          </w:rPrChange>
        </w:rPr>
        <w:t>the literature on backwards associative learning, which goes as far back as Ebbinghaus</w:t>
      </w:r>
      <w:commentRangeEnd w:id="411"/>
      <w:r w:rsidR="00A47CA3" w:rsidRPr="002C07E5">
        <w:rPr>
          <w:rStyle w:val="CommentReference"/>
          <w:color w:val="000000" w:themeColor="text1"/>
          <w:rPrChange w:id="413" w:author="Sharp, Paul" w:date="2023-09-16T15:04:00Z">
            <w:rPr>
              <w:rStyle w:val="CommentReference"/>
            </w:rPr>
          </w:rPrChange>
        </w:rPr>
        <w:commentReference w:id="411"/>
      </w:r>
      <w:r w:rsidRPr="002C07E5">
        <w:rPr>
          <w:color w:val="000000" w:themeColor="text1"/>
          <w:rPrChange w:id="414" w:author="Sharp, Paul" w:date="2023-09-16T15:04:00Z">
            <w:rPr/>
          </w:rPrChange>
        </w:rPr>
        <w:t xml:space="preserve">. </w:t>
      </w:r>
      <w:r w:rsidRPr="002C07E5">
        <w:rPr>
          <w:rFonts w:ascii="MS Gothic" w:eastAsia="MS Gothic" w:hAnsi="MS Gothic" w:cs="MS Gothic"/>
          <w:color w:val="000000" w:themeColor="text1"/>
          <w:rPrChange w:id="415" w:author="Sharp, Paul" w:date="2023-09-16T15:04:00Z">
            <w:rPr>
              <w:rFonts w:ascii="MS Gothic" w:eastAsia="MS Gothic" w:hAnsi="MS Gothic" w:cs="MS Gothic"/>
            </w:rPr>
          </w:rPrChange>
        </w:rPr>
        <w:t> </w:t>
      </w:r>
    </w:p>
    <w:p w14:paraId="4D561CCC" w14:textId="77777777" w:rsidR="00F01E40" w:rsidRPr="002C07E5" w:rsidRDefault="00F01E40" w:rsidP="00674ACA">
      <w:pPr>
        <w:rPr>
          <w:rFonts w:ascii="MS Gothic" w:eastAsia="MS Gothic" w:hAnsi="MS Gothic" w:cs="MS Gothic"/>
          <w:color w:val="000000" w:themeColor="text1"/>
          <w:rPrChange w:id="416" w:author="Sharp, Paul" w:date="2023-09-16T15:04:00Z">
            <w:rPr>
              <w:rFonts w:ascii="MS Gothic" w:eastAsia="MS Gothic" w:hAnsi="MS Gothic" w:cs="MS Gothic"/>
            </w:rPr>
          </w:rPrChange>
        </w:rPr>
      </w:pPr>
    </w:p>
    <w:p w14:paraId="63D31AFA" w14:textId="0BCC3CC2" w:rsidR="00F01E40" w:rsidRPr="002C07E5" w:rsidRDefault="00F01E40" w:rsidP="00674ACA">
      <w:pPr>
        <w:rPr>
          <w:rFonts w:ascii="MS Gothic" w:eastAsia="MS Gothic" w:hAnsi="MS Gothic" w:cs="MS Gothic"/>
          <w:color w:val="000000" w:themeColor="text1"/>
          <w:rPrChange w:id="417" w:author="Sharp, Paul" w:date="2023-09-16T15:04:00Z">
            <w:rPr>
              <w:rFonts w:ascii="MS Gothic" w:eastAsia="MS Gothic" w:hAnsi="MS Gothic" w:cs="MS Gothic"/>
            </w:rPr>
          </w:rPrChange>
        </w:rPr>
      </w:pPr>
      <w:commentRangeStart w:id="418"/>
      <w:r w:rsidRPr="002C07E5">
        <w:rPr>
          <w:i/>
          <w:iCs/>
          <w:color w:val="000000" w:themeColor="text1"/>
          <w:rPrChange w:id="419" w:author="Sharp, Paul" w:date="2023-09-16T15:04:00Z">
            <w:rPr>
              <w:i/>
              <w:iCs/>
              <w:color w:val="2F5496" w:themeColor="accent1" w:themeShade="BF"/>
            </w:rPr>
          </w:rPrChange>
        </w:rPr>
        <w:t>We agree with the reviewer, and other reviewer comments, and have thus changed the paper to focus instead on multistep prediction and not on planning</w:t>
      </w:r>
      <w:commentRangeEnd w:id="418"/>
      <w:r w:rsidR="00CB6F3A" w:rsidRPr="002C07E5">
        <w:rPr>
          <w:rStyle w:val="CommentReference"/>
          <w:color w:val="000000" w:themeColor="text1"/>
          <w:rPrChange w:id="420" w:author="Sharp, Paul" w:date="2023-09-16T15:04:00Z">
            <w:rPr>
              <w:rStyle w:val="CommentReference"/>
            </w:rPr>
          </w:rPrChange>
        </w:rPr>
        <w:commentReference w:id="418"/>
      </w:r>
      <w:r w:rsidRPr="002C07E5">
        <w:rPr>
          <w:i/>
          <w:iCs/>
          <w:color w:val="000000" w:themeColor="text1"/>
          <w:rPrChange w:id="421" w:author="Sharp, Paul" w:date="2023-09-16T15:04:00Z">
            <w:rPr>
              <w:i/>
              <w:iCs/>
              <w:color w:val="2F5496" w:themeColor="accent1" w:themeShade="BF"/>
            </w:rPr>
          </w:rPrChange>
        </w:rPr>
        <w:t xml:space="preserve">. </w:t>
      </w:r>
      <w:r w:rsidR="006E3012" w:rsidRPr="002C07E5">
        <w:rPr>
          <w:i/>
          <w:iCs/>
          <w:color w:val="000000" w:themeColor="text1"/>
          <w:rPrChange w:id="422" w:author="Sharp, Paul" w:date="2023-09-16T15:04:00Z">
            <w:rPr>
              <w:i/>
              <w:iCs/>
              <w:color w:val="2F5496" w:themeColor="accent1" w:themeShade="BF"/>
            </w:rPr>
          </w:rPrChange>
        </w:rPr>
        <w:t>We thank the reviewer for pointing us to Ebbinghaus. We see his ideas as critical fundaments upon which we extend backward prediction to a successor representation framing.</w:t>
      </w:r>
    </w:p>
    <w:p w14:paraId="57F5B13E" w14:textId="490E86CC" w:rsidR="00F01E40" w:rsidRPr="002C07E5" w:rsidRDefault="00F01E40" w:rsidP="00674ACA">
      <w:pPr>
        <w:rPr>
          <w:i/>
          <w:iCs/>
          <w:color w:val="000000" w:themeColor="text1"/>
          <w:rPrChange w:id="423" w:author="Sharp, Paul" w:date="2023-09-16T15:04:00Z">
            <w:rPr>
              <w:i/>
              <w:iCs/>
              <w:color w:val="2F5496" w:themeColor="accent1" w:themeShade="BF"/>
            </w:rPr>
          </w:rPrChange>
        </w:rPr>
      </w:pPr>
      <w:r w:rsidRPr="002C07E5">
        <w:rPr>
          <w:color w:val="000000" w:themeColor="text1"/>
          <w:rPrChange w:id="424" w:author="Sharp, Paul" w:date="2023-09-16T15:04:00Z">
            <w:rPr/>
          </w:rPrChange>
        </w:rPr>
        <w:br/>
      </w:r>
    </w:p>
    <w:p w14:paraId="10505D64" w14:textId="77777777" w:rsidR="00344D60" w:rsidRPr="002C07E5" w:rsidRDefault="0032599D" w:rsidP="00674ACA">
      <w:pPr>
        <w:rPr>
          <w:color w:val="000000" w:themeColor="text1"/>
          <w:rPrChange w:id="425" w:author="Sharp, Paul" w:date="2023-09-16T15:04:00Z">
            <w:rPr/>
          </w:rPrChange>
        </w:rPr>
      </w:pPr>
      <w:r w:rsidRPr="002C07E5">
        <w:rPr>
          <w:color w:val="000000" w:themeColor="text1"/>
          <w:rPrChange w:id="426" w:author="Sharp, Paul" w:date="2023-09-16T15:04:00Z">
            <w:rPr/>
          </w:rPrChange>
        </w:rPr>
        <w:t>2. The indirect support for the backward model through null effects of the MB model and the base rate influence is not sufficient. A more robust approach would be to directly compare predictions from forward, backward, simple base rate, choice bias, and MB models, utilizing all available data points.</w:t>
      </w:r>
    </w:p>
    <w:p w14:paraId="1885D689" w14:textId="77777777" w:rsidR="00344D60" w:rsidRPr="002C07E5" w:rsidRDefault="00344D60" w:rsidP="00674ACA">
      <w:pPr>
        <w:rPr>
          <w:color w:val="000000" w:themeColor="text1"/>
          <w:rPrChange w:id="427" w:author="Sharp, Paul" w:date="2023-09-16T15:04:00Z">
            <w:rPr>
              <w:color w:val="4472C4" w:themeColor="accent1"/>
            </w:rPr>
          </w:rPrChange>
        </w:rPr>
      </w:pPr>
    </w:p>
    <w:p w14:paraId="7621555D" w14:textId="05B9E546" w:rsidR="006E3012" w:rsidRPr="002C07E5" w:rsidRDefault="006E3012" w:rsidP="00674ACA">
      <w:pPr>
        <w:rPr>
          <w:i/>
          <w:iCs/>
          <w:color w:val="000000" w:themeColor="text1"/>
          <w:rPrChange w:id="428" w:author="Sharp, Paul" w:date="2023-09-16T15:04:00Z">
            <w:rPr>
              <w:i/>
              <w:iCs/>
              <w:color w:val="2F5496" w:themeColor="accent1" w:themeShade="BF"/>
            </w:rPr>
          </w:rPrChange>
        </w:rPr>
      </w:pPr>
      <w:commentRangeStart w:id="429"/>
      <w:r w:rsidRPr="002C07E5">
        <w:rPr>
          <w:i/>
          <w:iCs/>
          <w:color w:val="000000" w:themeColor="text1"/>
          <w:rPrChange w:id="430" w:author="Sharp, Paul" w:date="2023-09-16T15:04:00Z">
            <w:rPr>
              <w:i/>
              <w:iCs/>
              <w:color w:val="2F5496" w:themeColor="accent1" w:themeShade="BF"/>
            </w:rPr>
          </w:rPrChange>
        </w:rPr>
        <w:t xml:space="preserve">We could get log likelihoods for each model, assuming that if the participant chooses in-line with the model’s predicted action, it is ~1 and ~0 if not. This is like taking assuming a beta*EV high enough to </w:t>
      </w:r>
    </w:p>
    <w:p w14:paraId="3B622013" w14:textId="77777777" w:rsidR="006E3012" w:rsidRPr="002C07E5" w:rsidRDefault="006E3012" w:rsidP="00674ACA">
      <w:pPr>
        <w:rPr>
          <w:i/>
          <w:iCs/>
          <w:color w:val="000000" w:themeColor="text1"/>
          <w:rPrChange w:id="431" w:author="Sharp, Paul" w:date="2023-09-16T15:04:00Z">
            <w:rPr>
              <w:i/>
              <w:iCs/>
              <w:color w:val="2F5496" w:themeColor="accent1" w:themeShade="BF"/>
            </w:rPr>
          </w:rPrChange>
        </w:rPr>
      </w:pPr>
    </w:p>
    <w:p w14:paraId="2F31581E" w14:textId="37EEECCA" w:rsidR="00DD54DA" w:rsidRPr="002C07E5" w:rsidRDefault="006E3012" w:rsidP="00674ACA">
      <w:pPr>
        <w:rPr>
          <w:color w:val="000000" w:themeColor="text1"/>
          <w:rPrChange w:id="432" w:author="Sharp, Paul" w:date="2023-09-16T15:04:00Z">
            <w:rPr/>
          </w:rPrChange>
        </w:rPr>
      </w:pPr>
      <w:r w:rsidRPr="002C07E5">
        <w:rPr>
          <w:i/>
          <w:iCs/>
          <w:color w:val="000000" w:themeColor="text1"/>
          <w:rPrChange w:id="433" w:author="Sharp, Paul" w:date="2023-09-16T15:04:00Z">
            <w:rPr>
              <w:i/>
              <w:iCs/>
              <w:color w:val="2F5496" w:themeColor="accent1" w:themeShade="BF"/>
            </w:rPr>
          </w:rPrChange>
        </w:rPr>
        <w:t xml:space="preserve">Or we can take the approach of regressing EVs onto choice as we did for study S1. </w:t>
      </w:r>
      <w:commentRangeEnd w:id="429"/>
      <w:r w:rsidR="004F0F9D" w:rsidRPr="002C07E5">
        <w:rPr>
          <w:rStyle w:val="CommentReference"/>
          <w:color w:val="000000" w:themeColor="text1"/>
          <w:rPrChange w:id="434" w:author="Sharp, Paul" w:date="2023-09-16T15:04:00Z">
            <w:rPr>
              <w:rStyle w:val="CommentReference"/>
            </w:rPr>
          </w:rPrChange>
        </w:rPr>
        <w:commentReference w:id="429"/>
      </w:r>
      <w:r w:rsidR="0032599D" w:rsidRPr="002C07E5">
        <w:rPr>
          <w:i/>
          <w:iCs/>
          <w:color w:val="000000" w:themeColor="text1"/>
          <w:rPrChange w:id="435" w:author="Sharp, Paul" w:date="2023-09-16T15:04:00Z">
            <w:rPr>
              <w:i/>
              <w:iCs/>
              <w:color w:val="2F5496" w:themeColor="accent1" w:themeShade="BF"/>
            </w:rPr>
          </w:rPrChange>
        </w:rPr>
        <w:br/>
      </w:r>
      <w:r w:rsidR="0032599D" w:rsidRPr="002C07E5">
        <w:rPr>
          <w:color w:val="000000" w:themeColor="text1"/>
          <w:rPrChange w:id="436" w:author="Sharp, Paul" w:date="2023-09-16T15:04:00Z">
            <w:rPr/>
          </w:rPrChange>
        </w:rPr>
        <w:br/>
        <w:t xml:space="preserve">3. The paper should report more detail, particularly regarding the models central to the results. Known names should be used (e.g., successor representation model for the forward "planning" model) and models described in the main text. </w:t>
      </w:r>
    </w:p>
    <w:p w14:paraId="232BA326" w14:textId="77777777" w:rsidR="00DD54DA" w:rsidRPr="002C07E5" w:rsidRDefault="00DD54DA" w:rsidP="00674ACA">
      <w:pPr>
        <w:rPr>
          <w:color w:val="000000" w:themeColor="text1"/>
          <w:rPrChange w:id="437" w:author="Sharp, Paul" w:date="2023-09-16T15:04:00Z">
            <w:rPr/>
          </w:rPrChange>
        </w:rPr>
      </w:pPr>
    </w:p>
    <w:p w14:paraId="0D9D15FB" w14:textId="130E359E" w:rsidR="00DD54DA" w:rsidRPr="002C07E5" w:rsidRDefault="0032599D" w:rsidP="00674ACA">
      <w:pPr>
        <w:rPr>
          <w:color w:val="000000" w:themeColor="text1"/>
          <w:rPrChange w:id="438" w:author="Sharp, Paul" w:date="2023-09-16T15:04:00Z">
            <w:rPr/>
          </w:rPrChange>
        </w:rPr>
      </w:pPr>
      <w:r w:rsidRPr="002C07E5">
        <w:rPr>
          <w:color w:val="000000" w:themeColor="text1"/>
          <w:rPrChange w:id="439" w:author="Sharp, Paul" w:date="2023-09-16T15:04:00Z">
            <w:rPr/>
          </w:rPrChange>
        </w:rPr>
        <w:t>Information about frequencies and transition probabilities during the learning phase, and how participants' knowledge developed over time, would be useful for assessing the efficiency benefit of backward planning</w:t>
      </w:r>
    </w:p>
    <w:p w14:paraId="4AF8117A" w14:textId="77777777" w:rsidR="00DD54DA" w:rsidRPr="002C07E5" w:rsidRDefault="00DD54DA" w:rsidP="00674ACA">
      <w:pPr>
        <w:rPr>
          <w:color w:val="000000" w:themeColor="text1"/>
          <w:rPrChange w:id="440" w:author="Sharp, Paul" w:date="2023-09-16T15:04:00Z">
            <w:rPr/>
          </w:rPrChange>
        </w:rPr>
      </w:pPr>
    </w:p>
    <w:p w14:paraId="5F583F67" w14:textId="252BA1BE" w:rsidR="006E3012" w:rsidRPr="002C07E5" w:rsidRDefault="00DD54DA" w:rsidP="00674ACA">
      <w:pPr>
        <w:rPr>
          <w:i/>
          <w:iCs/>
          <w:color w:val="000000" w:themeColor="text1"/>
          <w:rPrChange w:id="441" w:author="Sharp, Paul" w:date="2023-09-16T15:04:00Z">
            <w:rPr>
              <w:i/>
              <w:iCs/>
              <w:color w:val="2F5496" w:themeColor="accent1" w:themeShade="BF"/>
            </w:rPr>
          </w:rPrChange>
        </w:rPr>
      </w:pPr>
      <w:r w:rsidRPr="002C07E5">
        <w:rPr>
          <w:i/>
          <w:iCs/>
          <w:color w:val="000000" w:themeColor="text1"/>
          <w:rPrChange w:id="442" w:author="Sharp, Paul" w:date="2023-09-16T15:04:00Z">
            <w:rPr>
              <w:i/>
              <w:iCs/>
              <w:color w:val="2F5496" w:themeColor="accent1" w:themeShade="BF"/>
            </w:rPr>
          </w:rPrChange>
        </w:rPr>
        <w:t xml:space="preserve">We have fixed this both in-text and in Fig.1 </w:t>
      </w:r>
      <w:r w:rsidR="002D4CBA" w:rsidRPr="002C07E5">
        <w:rPr>
          <w:i/>
          <w:iCs/>
          <w:color w:val="000000" w:themeColor="text1"/>
          <w:rPrChange w:id="443" w:author="Sharp, Paul" w:date="2023-09-16T15:04:00Z">
            <w:rPr>
              <w:i/>
              <w:iCs/>
              <w:color w:val="2F5496" w:themeColor="accent1" w:themeShade="BF"/>
            </w:rPr>
          </w:rPrChange>
        </w:rPr>
        <w:t>by including</w:t>
      </w:r>
      <w:r w:rsidRPr="002C07E5">
        <w:rPr>
          <w:i/>
          <w:iCs/>
          <w:color w:val="000000" w:themeColor="text1"/>
          <w:rPrChange w:id="444" w:author="Sharp, Paul" w:date="2023-09-16T15:04:00Z">
            <w:rPr>
              <w:i/>
              <w:iCs/>
              <w:color w:val="2F5496" w:themeColor="accent1" w:themeShade="BF"/>
            </w:rPr>
          </w:rPrChange>
        </w:rPr>
        <w:t xml:space="preserve"> proper names</w:t>
      </w:r>
      <w:r w:rsidR="002D4CBA" w:rsidRPr="002C07E5">
        <w:rPr>
          <w:i/>
          <w:iCs/>
          <w:color w:val="000000" w:themeColor="text1"/>
          <w:rPrChange w:id="445" w:author="Sharp, Paul" w:date="2023-09-16T15:04:00Z">
            <w:rPr>
              <w:i/>
              <w:iCs/>
              <w:color w:val="2F5496" w:themeColor="accent1" w:themeShade="BF"/>
            </w:rPr>
          </w:rPrChange>
        </w:rPr>
        <w:t xml:space="preserve"> for the algorithms we focus on</w:t>
      </w:r>
      <w:r w:rsidRPr="002C07E5">
        <w:rPr>
          <w:i/>
          <w:iCs/>
          <w:color w:val="000000" w:themeColor="text1"/>
          <w:rPrChange w:id="446" w:author="Sharp, Paul" w:date="2023-09-16T15:04:00Z">
            <w:rPr>
              <w:i/>
              <w:iCs/>
              <w:color w:val="2F5496" w:themeColor="accent1" w:themeShade="BF"/>
            </w:rPr>
          </w:rPrChange>
        </w:rPr>
        <w:t xml:space="preserve"> (successor</w:t>
      </w:r>
      <w:r w:rsidR="002D4CBA" w:rsidRPr="002C07E5">
        <w:rPr>
          <w:i/>
          <w:iCs/>
          <w:color w:val="000000" w:themeColor="text1"/>
          <w:rPrChange w:id="447" w:author="Sharp, Paul" w:date="2023-09-16T15:04:00Z">
            <w:rPr>
              <w:i/>
              <w:iCs/>
              <w:color w:val="2F5496" w:themeColor="accent1" w:themeShade="BF"/>
            </w:rPr>
          </w:rPrChange>
        </w:rPr>
        <w:t xml:space="preserve"> representation – SR, </w:t>
      </w:r>
      <w:r w:rsidRPr="002C07E5">
        <w:rPr>
          <w:i/>
          <w:iCs/>
          <w:color w:val="000000" w:themeColor="text1"/>
          <w:rPrChange w:id="448" w:author="Sharp, Paul" w:date="2023-09-16T15:04:00Z">
            <w:rPr>
              <w:i/>
              <w:iCs/>
              <w:color w:val="2F5496" w:themeColor="accent1" w:themeShade="BF"/>
            </w:rPr>
          </w:rPrChange>
        </w:rPr>
        <w:t>predecessor representation</w:t>
      </w:r>
      <w:r w:rsidR="002D4CBA" w:rsidRPr="002C07E5">
        <w:rPr>
          <w:i/>
          <w:iCs/>
          <w:color w:val="000000" w:themeColor="text1"/>
          <w:rPrChange w:id="449" w:author="Sharp, Paul" w:date="2023-09-16T15:04:00Z">
            <w:rPr>
              <w:i/>
              <w:iCs/>
              <w:color w:val="2F5496" w:themeColor="accent1" w:themeShade="BF"/>
            </w:rPr>
          </w:rPrChange>
        </w:rPr>
        <w:t xml:space="preserve"> – PR</w:t>
      </w:r>
      <w:r w:rsidRPr="002C07E5">
        <w:rPr>
          <w:i/>
          <w:iCs/>
          <w:color w:val="000000" w:themeColor="text1"/>
          <w:rPrChange w:id="450" w:author="Sharp, Paul" w:date="2023-09-16T15:04:00Z">
            <w:rPr>
              <w:i/>
              <w:iCs/>
              <w:color w:val="2F5496" w:themeColor="accent1" w:themeShade="BF"/>
            </w:rPr>
          </w:rPrChange>
        </w:rPr>
        <w:t>)</w:t>
      </w:r>
      <w:r w:rsidR="002D4CBA" w:rsidRPr="002C07E5">
        <w:rPr>
          <w:i/>
          <w:iCs/>
          <w:color w:val="000000" w:themeColor="text1"/>
          <w:rPrChange w:id="451" w:author="Sharp, Paul" w:date="2023-09-16T15:04:00Z">
            <w:rPr>
              <w:i/>
              <w:iCs/>
              <w:color w:val="2F5496" w:themeColor="accent1" w:themeShade="BF"/>
            </w:rPr>
          </w:rPrChange>
        </w:rPr>
        <w:t xml:space="preserve">. Additionally, </w:t>
      </w:r>
      <w:r w:rsidRPr="002C07E5">
        <w:rPr>
          <w:i/>
          <w:iCs/>
          <w:color w:val="000000" w:themeColor="text1"/>
          <w:rPrChange w:id="452" w:author="Sharp, Paul" w:date="2023-09-16T15:04:00Z">
            <w:rPr>
              <w:i/>
              <w:iCs/>
              <w:color w:val="2F5496" w:themeColor="accent1" w:themeShade="BF"/>
            </w:rPr>
          </w:rPrChange>
        </w:rPr>
        <w:t>we now display how each model operates</w:t>
      </w:r>
      <w:r w:rsidR="002D4CBA" w:rsidRPr="002C07E5">
        <w:rPr>
          <w:i/>
          <w:iCs/>
          <w:color w:val="000000" w:themeColor="text1"/>
          <w:rPrChange w:id="453" w:author="Sharp, Paul" w:date="2023-09-16T15:04:00Z">
            <w:rPr>
              <w:i/>
              <w:iCs/>
              <w:color w:val="2F5496" w:themeColor="accent1" w:themeShade="BF"/>
            </w:rPr>
          </w:rPrChange>
        </w:rPr>
        <w:t>, including a sample EV calculation for SR and PR in Fig. 1.</w:t>
      </w:r>
      <w:r w:rsidR="006E3012" w:rsidRPr="002C07E5">
        <w:rPr>
          <w:i/>
          <w:iCs/>
          <w:color w:val="000000" w:themeColor="text1"/>
          <w:rPrChange w:id="454" w:author="Sharp, Paul" w:date="2023-09-16T15:04:00Z">
            <w:rPr>
              <w:i/>
              <w:iCs/>
              <w:color w:val="2F5496" w:themeColor="accent1" w:themeShade="BF"/>
            </w:rPr>
          </w:rPrChange>
        </w:rPr>
        <w:t xml:space="preserve"> We include the frequencies and transition probabilities in main text as well.</w:t>
      </w:r>
    </w:p>
    <w:p w14:paraId="2E106E58" w14:textId="77777777" w:rsidR="006E3012" w:rsidRPr="002C07E5" w:rsidRDefault="006E3012" w:rsidP="00674ACA">
      <w:pPr>
        <w:rPr>
          <w:i/>
          <w:iCs/>
          <w:color w:val="000000" w:themeColor="text1"/>
          <w:rPrChange w:id="455" w:author="Sharp, Paul" w:date="2023-09-16T15:04:00Z">
            <w:rPr>
              <w:i/>
              <w:iCs/>
              <w:color w:val="2F5496" w:themeColor="accent1" w:themeShade="BF"/>
            </w:rPr>
          </w:rPrChange>
        </w:rPr>
      </w:pPr>
    </w:p>
    <w:p w14:paraId="064D143E" w14:textId="77777777" w:rsidR="006E3012" w:rsidRPr="002C07E5" w:rsidRDefault="006E3012" w:rsidP="00674ACA">
      <w:pPr>
        <w:rPr>
          <w:color w:val="000000" w:themeColor="text1"/>
          <w:rPrChange w:id="456" w:author="Sharp, Paul" w:date="2023-09-16T15:04:00Z">
            <w:rPr/>
          </w:rPrChange>
        </w:rPr>
      </w:pPr>
      <w:r w:rsidRPr="002C07E5">
        <w:rPr>
          <w:i/>
          <w:iCs/>
          <w:color w:val="000000" w:themeColor="text1"/>
          <w:rPrChange w:id="457" w:author="Sharp, Paul" w:date="2023-09-16T15:04:00Z">
            <w:rPr>
              <w:i/>
              <w:iCs/>
              <w:color w:val="2F5496" w:themeColor="accent1" w:themeShade="BF"/>
            </w:rPr>
          </w:rPrChange>
        </w:rPr>
        <w:t xml:space="preserve">We do not have access to how participants knowledge developed over time. We simply have their </w:t>
      </w:r>
      <w:commentRangeStart w:id="458"/>
      <w:r w:rsidRPr="002C07E5">
        <w:rPr>
          <w:i/>
          <w:iCs/>
          <w:color w:val="000000" w:themeColor="text1"/>
          <w:rPrChange w:id="459" w:author="Sharp, Paul" w:date="2023-09-16T15:04:00Z">
            <w:rPr>
              <w:i/>
              <w:iCs/>
              <w:color w:val="2F5496" w:themeColor="accent1" w:themeShade="BF"/>
            </w:rPr>
          </w:rPrChange>
        </w:rPr>
        <w:t xml:space="preserve">performance on memory probes </w:t>
      </w:r>
      <w:commentRangeEnd w:id="458"/>
      <w:r w:rsidR="00684CD6" w:rsidRPr="002C07E5">
        <w:rPr>
          <w:rStyle w:val="CommentReference"/>
          <w:color w:val="000000" w:themeColor="text1"/>
          <w:rPrChange w:id="460" w:author="Sharp, Paul" w:date="2023-09-16T15:04:00Z">
            <w:rPr>
              <w:rStyle w:val="CommentReference"/>
            </w:rPr>
          </w:rPrChange>
        </w:rPr>
        <w:commentReference w:id="458"/>
      </w:r>
      <w:r w:rsidRPr="002C07E5">
        <w:rPr>
          <w:i/>
          <w:iCs/>
          <w:color w:val="000000" w:themeColor="text1"/>
          <w:rPrChange w:id="461" w:author="Sharp, Paul" w:date="2023-09-16T15:04:00Z">
            <w:rPr>
              <w:i/>
              <w:iCs/>
              <w:color w:val="2F5496" w:themeColor="accent1" w:themeShade="BF"/>
            </w:rPr>
          </w:rPrChange>
        </w:rPr>
        <w:t xml:space="preserve">during learning, which we use to exclude participants. We agree that future work should try to more directly probe how participant knowledge of state spaces evolves over time. </w:t>
      </w:r>
      <w:r w:rsidR="0032599D" w:rsidRPr="002C07E5">
        <w:rPr>
          <w:i/>
          <w:iCs/>
          <w:color w:val="000000" w:themeColor="text1"/>
          <w:rPrChange w:id="462" w:author="Sharp, Paul" w:date="2023-09-16T15:04:00Z">
            <w:rPr>
              <w:i/>
              <w:iCs/>
              <w:color w:val="2F5496" w:themeColor="accent1" w:themeShade="BF"/>
            </w:rPr>
          </w:rPrChange>
        </w:rPr>
        <w:br/>
      </w:r>
      <w:r w:rsidR="0032599D" w:rsidRPr="002C07E5">
        <w:rPr>
          <w:color w:val="000000" w:themeColor="text1"/>
          <w:rPrChange w:id="463" w:author="Sharp, Paul" w:date="2023-09-16T15:04:00Z">
            <w:rPr/>
          </w:rPrChange>
        </w:rPr>
        <w:br/>
        <w:t xml:space="preserve">4. Experiment 4 has several issues that need addressing, such as </w:t>
      </w:r>
    </w:p>
    <w:p w14:paraId="7AE7589A" w14:textId="77777777" w:rsidR="006E3012" w:rsidRPr="002C07E5" w:rsidRDefault="006E3012" w:rsidP="00674ACA">
      <w:pPr>
        <w:rPr>
          <w:color w:val="000000" w:themeColor="text1"/>
          <w:rPrChange w:id="464" w:author="Sharp, Paul" w:date="2023-09-16T15:04:00Z">
            <w:rPr/>
          </w:rPrChange>
        </w:rPr>
      </w:pPr>
    </w:p>
    <w:p w14:paraId="44353166" w14:textId="77777777" w:rsidR="006E3012" w:rsidRPr="002C07E5" w:rsidRDefault="0032599D" w:rsidP="00674ACA">
      <w:pPr>
        <w:rPr>
          <w:color w:val="000000" w:themeColor="text1"/>
          <w:rPrChange w:id="465" w:author="Sharp, Paul" w:date="2023-09-16T15:04:00Z">
            <w:rPr/>
          </w:rPrChange>
        </w:rPr>
      </w:pPr>
      <w:r w:rsidRPr="002C07E5">
        <w:rPr>
          <w:color w:val="000000" w:themeColor="text1"/>
          <w:rPrChange w:id="466" w:author="Sharp, Paul" w:date="2023-09-16T15:04:00Z">
            <w:rPr/>
          </w:rPrChange>
        </w:rPr>
        <w:t xml:space="preserve">the 1-step transition structure's compatibility with planning, </w:t>
      </w:r>
    </w:p>
    <w:p w14:paraId="14FF66F1" w14:textId="27E463C7" w:rsidR="006E3012" w:rsidRPr="002C07E5" w:rsidRDefault="006E3012" w:rsidP="00674ACA">
      <w:pPr>
        <w:rPr>
          <w:i/>
          <w:iCs/>
          <w:color w:val="000000" w:themeColor="text1"/>
          <w:rPrChange w:id="467" w:author="Sharp, Paul" w:date="2023-09-16T15:04:00Z">
            <w:rPr>
              <w:i/>
              <w:iCs/>
              <w:color w:val="2F5496" w:themeColor="accent1" w:themeShade="BF"/>
            </w:rPr>
          </w:rPrChange>
        </w:rPr>
      </w:pPr>
      <w:commentRangeStart w:id="468"/>
      <w:r w:rsidRPr="002C07E5">
        <w:rPr>
          <w:i/>
          <w:iCs/>
          <w:color w:val="000000" w:themeColor="text1"/>
          <w:rPrChange w:id="469" w:author="Sharp, Paul" w:date="2023-09-16T15:04:00Z">
            <w:rPr>
              <w:i/>
              <w:iCs/>
              <w:color w:val="2F5496" w:themeColor="accent1" w:themeShade="BF"/>
            </w:rPr>
          </w:rPrChange>
        </w:rPr>
        <w:lastRenderedPageBreak/>
        <w:t>We change this to focus on prediction instead of planning in line with changes made to studies 1-3</w:t>
      </w:r>
      <w:commentRangeEnd w:id="468"/>
      <w:r w:rsidR="00CD1C5E" w:rsidRPr="002C07E5">
        <w:rPr>
          <w:rStyle w:val="CommentReference"/>
          <w:color w:val="000000" w:themeColor="text1"/>
          <w:rPrChange w:id="470" w:author="Sharp, Paul" w:date="2023-09-16T15:04:00Z">
            <w:rPr>
              <w:rStyle w:val="CommentReference"/>
            </w:rPr>
          </w:rPrChange>
        </w:rPr>
        <w:commentReference w:id="468"/>
      </w:r>
    </w:p>
    <w:p w14:paraId="035B5641" w14:textId="77777777" w:rsidR="006E3012" w:rsidRPr="002C07E5" w:rsidRDefault="006E3012" w:rsidP="00674ACA">
      <w:pPr>
        <w:rPr>
          <w:color w:val="000000" w:themeColor="text1"/>
          <w:rPrChange w:id="471" w:author="Sharp, Paul" w:date="2023-09-16T15:04:00Z">
            <w:rPr/>
          </w:rPrChange>
        </w:rPr>
      </w:pPr>
    </w:p>
    <w:p w14:paraId="03FAE278" w14:textId="77777777" w:rsidR="006E3012" w:rsidRPr="002C07E5" w:rsidRDefault="0032599D" w:rsidP="00674ACA">
      <w:pPr>
        <w:rPr>
          <w:color w:val="000000" w:themeColor="text1"/>
          <w:rPrChange w:id="472" w:author="Sharp, Paul" w:date="2023-09-16T15:04:00Z">
            <w:rPr/>
          </w:rPrChange>
        </w:rPr>
      </w:pPr>
      <w:r w:rsidRPr="002C07E5">
        <w:rPr>
          <w:color w:val="000000" w:themeColor="text1"/>
          <w:rPrChange w:id="473" w:author="Sharp, Paul" w:date="2023-09-16T15:04:00Z">
            <w:rPr/>
          </w:rPrChange>
        </w:rPr>
        <w:t xml:space="preserve">clarity on participants' knowledge of base rates, </w:t>
      </w:r>
    </w:p>
    <w:p w14:paraId="188C432B" w14:textId="30078D9C" w:rsidR="006E3012" w:rsidRPr="002C07E5" w:rsidRDefault="006E3012" w:rsidP="00674ACA">
      <w:pPr>
        <w:rPr>
          <w:color w:val="000000" w:themeColor="text1"/>
          <w:rPrChange w:id="474" w:author="Sharp, Paul" w:date="2023-09-16T15:04:00Z">
            <w:rPr/>
          </w:rPrChange>
        </w:rPr>
      </w:pPr>
      <w:r w:rsidRPr="002C07E5">
        <w:rPr>
          <w:i/>
          <w:iCs/>
          <w:color w:val="000000" w:themeColor="text1"/>
          <w:rPrChange w:id="475" w:author="Sharp, Paul" w:date="2023-09-16T15:04:00Z">
            <w:rPr>
              <w:i/>
              <w:iCs/>
              <w:color w:val="2F5496" w:themeColor="accent1" w:themeShade="BF"/>
            </w:rPr>
          </w:rPrChange>
        </w:rPr>
        <w:t xml:space="preserve">We make the assumption that participants </w:t>
      </w:r>
      <w:commentRangeStart w:id="476"/>
      <w:r w:rsidRPr="002C07E5">
        <w:rPr>
          <w:i/>
          <w:iCs/>
          <w:color w:val="000000" w:themeColor="text1"/>
          <w:rPrChange w:id="477" w:author="Sharp, Paul" w:date="2023-09-16T15:04:00Z">
            <w:rPr>
              <w:i/>
              <w:iCs/>
              <w:color w:val="2F5496" w:themeColor="accent1" w:themeShade="BF"/>
            </w:rPr>
          </w:rPrChange>
        </w:rPr>
        <w:t xml:space="preserve">are influenced </w:t>
      </w:r>
      <w:commentRangeEnd w:id="476"/>
      <w:r w:rsidR="00CB18BC" w:rsidRPr="002C07E5">
        <w:rPr>
          <w:rStyle w:val="CommentReference"/>
          <w:color w:val="000000" w:themeColor="text1"/>
          <w:rPrChange w:id="478" w:author="Sharp, Paul" w:date="2023-09-16T15:04:00Z">
            <w:rPr>
              <w:rStyle w:val="CommentReference"/>
            </w:rPr>
          </w:rPrChange>
        </w:rPr>
        <w:commentReference w:id="476"/>
      </w:r>
      <w:r w:rsidRPr="002C07E5">
        <w:rPr>
          <w:i/>
          <w:iCs/>
          <w:color w:val="000000" w:themeColor="text1"/>
          <w:rPrChange w:id="479" w:author="Sharp, Paul" w:date="2023-09-16T15:04:00Z">
            <w:rPr>
              <w:i/>
              <w:iCs/>
              <w:color w:val="2F5496" w:themeColor="accent1" w:themeShade="BF"/>
            </w:rPr>
          </w:rPrChange>
        </w:rPr>
        <w:t>by the true base-rates of starting states. We now make clear this is a potential limitation of the work, as peoples’ knowledge of base-rates could deviate widely from true base-rates</w:t>
      </w:r>
    </w:p>
    <w:p w14:paraId="797D6F49" w14:textId="77777777" w:rsidR="006E3012" w:rsidRPr="002C07E5" w:rsidRDefault="006E3012" w:rsidP="00674ACA">
      <w:pPr>
        <w:rPr>
          <w:color w:val="000000" w:themeColor="text1"/>
          <w:rPrChange w:id="480" w:author="Sharp, Paul" w:date="2023-09-16T15:04:00Z">
            <w:rPr/>
          </w:rPrChange>
        </w:rPr>
      </w:pPr>
    </w:p>
    <w:p w14:paraId="50207F6C" w14:textId="77777777" w:rsidR="006E3012" w:rsidRPr="002C07E5" w:rsidRDefault="0032599D" w:rsidP="00674ACA">
      <w:pPr>
        <w:rPr>
          <w:color w:val="000000" w:themeColor="text1"/>
          <w:rPrChange w:id="481" w:author="Sharp, Paul" w:date="2023-09-16T15:04:00Z">
            <w:rPr/>
          </w:rPrChange>
        </w:rPr>
      </w:pPr>
      <w:r w:rsidRPr="002C07E5">
        <w:rPr>
          <w:color w:val="000000" w:themeColor="text1"/>
          <w:rPrChange w:id="482" w:author="Sharp, Paul" w:date="2023-09-16T15:04:00Z">
            <w:rPr/>
          </w:rPrChange>
        </w:rPr>
        <w:t xml:space="preserve">and potential </w:t>
      </w:r>
      <w:commentRangeStart w:id="483"/>
      <w:r w:rsidRPr="002C07E5">
        <w:rPr>
          <w:color w:val="000000" w:themeColor="text1"/>
          <w:rPrChange w:id="484" w:author="Sharp, Paul" w:date="2023-09-16T15:04:00Z">
            <w:rPr/>
          </w:rPrChange>
        </w:rPr>
        <w:t>external factors influencing participants' data</w:t>
      </w:r>
      <w:commentRangeEnd w:id="483"/>
      <w:r w:rsidR="00B03ED6" w:rsidRPr="002C07E5">
        <w:rPr>
          <w:rStyle w:val="CommentReference"/>
          <w:color w:val="000000" w:themeColor="text1"/>
          <w:rPrChange w:id="485" w:author="Sharp, Paul" w:date="2023-09-16T15:04:00Z">
            <w:rPr>
              <w:rStyle w:val="CommentReference"/>
            </w:rPr>
          </w:rPrChange>
        </w:rPr>
        <w:commentReference w:id="483"/>
      </w:r>
      <w:r w:rsidRPr="002C07E5">
        <w:rPr>
          <w:color w:val="000000" w:themeColor="text1"/>
          <w:rPrChange w:id="486" w:author="Sharp, Paul" w:date="2023-09-16T15:04:00Z">
            <w:rPr/>
          </w:rPrChange>
        </w:rPr>
        <w:t xml:space="preserve">. </w:t>
      </w:r>
    </w:p>
    <w:p w14:paraId="2458F77A" w14:textId="1672607F" w:rsidR="006E3012" w:rsidRPr="002C07E5" w:rsidRDefault="006E3012" w:rsidP="00674ACA">
      <w:pPr>
        <w:rPr>
          <w:i/>
          <w:iCs/>
          <w:color w:val="000000" w:themeColor="text1"/>
          <w:rPrChange w:id="487" w:author="Sharp, Paul" w:date="2023-09-16T15:04:00Z">
            <w:rPr>
              <w:i/>
              <w:iCs/>
            </w:rPr>
          </w:rPrChange>
        </w:rPr>
      </w:pPr>
      <w:r w:rsidRPr="002C07E5">
        <w:rPr>
          <w:i/>
          <w:iCs/>
          <w:color w:val="000000" w:themeColor="text1"/>
          <w:rPrChange w:id="488" w:author="Sharp, Paul" w:date="2023-09-16T15:04:00Z">
            <w:rPr>
              <w:i/>
              <w:iCs/>
              <w:color w:val="2F5496" w:themeColor="accent1" w:themeShade="BF"/>
            </w:rPr>
          </w:rPrChange>
        </w:rPr>
        <w:t xml:space="preserve">We agree that external factors could have significant influence on decision making for Study 4 queries. However, we chose facts about the US and only chose individuals in the US to try to reduce this problem, in addition to sampling from a large population (n=1000) to reduce these between-subject differences. However, we now note this as a major limitation – </w:t>
      </w:r>
      <w:commentRangeStart w:id="489"/>
      <w:r w:rsidRPr="002C07E5">
        <w:rPr>
          <w:i/>
          <w:iCs/>
          <w:color w:val="000000" w:themeColor="text1"/>
          <w:rPrChange w:id="490" w:author="Sharp, Paul" w:date="2023-09-16T15:04:00Z">
            <w:rPr>
              <w:i/>
              <w:iCs/>
              <w:color w:val="2F5496" w:themeColor="accent1" w:themeShade="BF"/>
            </w:rPr>
          </w:rPrChange>
        </w:rPr>
        <w:t xml:space="preserve">future studies need to assess subjective probabilities </w:t>
      </w:r>
      <w:r w:rsidR="00CF68DF" w:rsidRPr="002C07E5">
        <w:rPr>
          <w:i/>
          <w:iCs/>
          <w:color w:val="000000" w:themeColor="text1"/>
          <w:rPrChange w:id="491" w:author="Sharp, Paul" w:date="2023-09-16T15:04:00Z">
            <w:rPr>
              <w:i/>
              <w:iCs/>
              <w:color w:val="2F5496" w:themeColor="accent1" w:themeShade="BF"/>
            </w:rPr>
          </w:rPrChange>
        </w:rPr>
        <w:t>of base-rates to validate our assumption that on average, these match the objective base-rate probabilities</w:t>
      </w:r>
      <w:commentRangeEnd w:id="489"/>
      <w:r w:rsidR="00F43C0D" w:rsidRPr="002C07E5">
        <w:rPr>
          <w:rStyle w:val="CommentReference"/>
          <w:color w:val="000000" w:themeColor="text1"/>
          <w:rPrChange w:id="492" w:author="Sharp, Paul" w:date="2023-09-16T15:04:00Z">
            <w:rPr>
              <w:rStyle w:val="CommentReference"/>
            </w:rPr>
          </w:rPrChange>
        </w:rPr>
        <w:commentReference w:id="489"/>
      </w:r>
    </w:p>
    <w:p w14:paraId="70127A7E" w14:textId="77777777" w:rsidR="006E3012" w:rsidRPr="002C07E5" w:rsidRDefault="006E3012" w:rsidP="00674ACA">
      <w:pPr>
        <w:rPr>
          <w:color w:val="000000" w:themeColor="text1"/>
          <w:rPrChange w:id="493" w:author="Sharp, Paul" w:date="2023-09-16T15:04:00Z">
            <w:rPr/>
          </w:rPrChange>
        </w:rPr>
      </w:pPr>
    </w:p>
    <w:p w14:paraId="5A64A81F" w14:textId="77777777" w:rsidR="006E3012" w:rsidRPr="002C07E5" w:rsidRDefault="0032599D" w:rsidP="00674ACA">
      <w:pPr>
        <w:rPr>
          <w:color w:val="000000" w:themeColor="text1"/>
          <w:rPrChange w:id="494" w:author="Sharp, Paul" w:date="2023-09-16T15:04:00Z">
            <w:rPr/>
          </w:rPrChange>
        </w:rPr>
      </w:pPr>
      <w:r w:rsidRPr="002C07E5">
        <w:rPr>
          <w:color w:val="000000" w:themeColor="text1"/>
          <w:rPrChange w:id="495" w:author="Sharp, Paul" w:date="2023-09-16T15:04:00Z">
            <w:rPr/>
          </w:rPrChange>
        </w:rPr>
        <w:t xml:space="preserve">I am therefore not sure if questions </w:t>
      </w:r>
      <w:commentRangeStart w:id="496"/>
      <w:r w:rsidRPr="002C07E5">
        <w:rPr>
          <w:color w:val="000000" w:themeColor="text1"/>
          <w:rPrChange w:id="497" w:author="Sharp, Paul" w:date="2023-09-16T15:04:00Z">
            <w:rPr/>
          </w:rPrChange>
        </w:rPr>
        <w:t xml:space="preserve">regarding race </w:t>
      </w:r>
      <w:commentRangeEnd w:id="496"/>
      <w:r w:rsidR="006D499A" w:rsidRPr="002C07E5">
        <w:rPr>
          <w:rStyle w:val="CommentReference"/>
          <w:color w:val="000000" w:themeColor="text1"/>
          <w:rPrChange w:id="498" w:author="Sharp, Paul" w:date="2023-09-16T15:04:00Z">
            <w:rPr>
              <w:rStyle w:val="CommentReference"/>
            </w:rPr>
          </w:rPrChange>
        </w:rPr>
        <w:commentReference w:id="496"/>
      </w:r>
      <w:r w:rsidRPr="002C07E5">
        <w:rPr>
          <w:color w:val="000000" w:themeColor="text1"/>
          <w:rPrChange w:id="499" w:author="Sharp, Paul" w:date="2023-09-16T15:04:00Z">
            <w:rPr/>
          </w:rPrChange>
        </w:rPr>
        <w:t xml:space="preserve">are the most valid to investigate planning directionality. </w:t>
      </w:r>
    </w:p>
    <w:p w14:paraId="298F6B0B" w14:textId="77777777" w:rsidR="006E3012" w:rsidRPr="002C07E5" w:rsidRDefault="006E3012" w:rsidP="00674ACA">
      <w:pPr>
        <w:rPr>
          <w:color w:val="000000" w:themeColor="text1"/>
          <w:rPrChange w:id="500" w:author="Sharp, Paul" w:date="2023-09-16T15:04:00Z">
            <w:rPr/>
          </w:rPrChange>
        </w:rPr>
      </w:pPr>
    </w:p>
    <w:p w14:paraId="3BD90061" w14:textId="77777777" w:rsidR="00CF68DF" w:rsidRPr="002C07E5" w:rsidRDefault="0032599D" w:rsidP="00674ACA">
      <w:pPr>
        <w:rPr>
          <w:rFonts w:ascii="MS Gothic" w:eastAsia="MS Gothic" w:hAnsi="MS Gothic" w:cs="MS Gothic"/>
          <w:color w:val="000000" w:themeColor="text1"/>
          <w:rPrChange w:id="501" w:author="Sharp, Paul" w:date="2023-09-16T15:04:00Z">
            <w:rPr>
              <w:rFonts w:ascii="MS Gothic" w:eastAsia="MS Gothic" w:hAnsi="MS Gothic" w:cs="MS Gothic"/>
            </w:rPr>
          </w:rPrChange>
        </w:rPr>
      </w:pPr>
      <w:r w:rsidRPr="002C07E5">
        <w:rPr>
          <w:color w:val="000000" w:themeColor="text1"/>
          <w:rPrChange w:id="502" w:author="Sharp, Paul" w:date="2023-09-16T15:04:00Z">
            <w:rPr/>
          </w:rPrChange>
        </w:rPr>
        <w:t>The use of the term divergence in this experiment seems inconsistent with its use in other studies.</w:t>
      </w:r>
      <w:r w:rsidRPr="002C07E5">
        <w:rPr>
          <w:rFonts w:ascii="MS Gothic" w:eastAsia="MS Gothic" w:hAnsi="MS Gothic" w:cs="MS Gothic"/>
          <w:color w:val="000000" w:themeColor="text1"/>
          <w:rPrChange w:id="503" w:author="Sharp, Paul" w:date="2023-09-16T15:04:00Z">
            <w:rPr>
              <w:rFonts w:ascii="MS Gothic" w:eastAsia="MS Gothic" w:hAnsi="MS Gothic" w:cs="MS Gothic"/>
            </w:rPr>
          </w:rPrChange>
        </w:rPr>
        <w:t> </w:t>
      </w:r>
    </w:p>
    <w:p w14:paraId="0DBD2310" w14:textId="77777777" w:rsidR="00B71B7F" w:rsidRPr="002C07E5" w:rsidRDefault="00B71B7F" w:rsidP="00674ACA">
      <w:pPr>
        <w:rPr>
          <w:rFonts w:ascii="MS Gothic" w:eastAsia="MS Gothic" w:hAnsi="MS Gothic" w:cs="MS Gothic"/>
          <w:color w:val="000000" w:themeColor="text1"/>
          <w:rPrChange w:id="504" w:author="Sharp, Paul" w:date="2023-09-16T15:04:00Z">
            <w:rPr>
              <w:rFonts w:ascii="MS Gothic" w:eastAsia="MS Gothic" w:hAnsi="MS Gothic" w:cs="MS Gothic"/>
            </w:rPr>
          </w:rPrChange>
        </w:rPr>
      </w:pPr>
    </w:p>
    <w:p w14:paraId="4D971B5C" w14:textId="51327567" w:rsidR="006E3012" w:rsidRPr="002C07E5" w:rsidRDefault="00B7609A" w:rsidP="005A6FCD">
      <w:pPr>
        <w:rPr>
          <w:i/>
          <w:iCs/>
          <w:color w:val="000000" w:themeColor="text1"/>
          <w:rPrChange w:id="505" w:author="Sharp, Paul" w:date="2023-09-16T15:04:00Z">
            <w:rPr>
              <w:i/>
              <w:iCs/>
              <w:color w:val="2F5496" w:themeColor="accent1" w:themeShade="BF"/>
            </w:rPr>
          </w:rPrChange>
        </w:rPr>
      </w:pPr>
      <w:commentRangeStart w:id="506"/>
      <w:r w:rsidRPr="002C07E5">
        <w:rPr>
          <w:i/>
          <w:iCs/>
          <w:color w:val="000000" w:themeColor="text1"/>
          <w:rPrChange w:id="507" w:author="Sharp, Paul" w:date="2023-09-16T15:04:00Z">
            <w:rPr>
              <w:i/>
              <w:iCs/>
              <w:color w:val="2F5496" w:themeColor="accent1" w:themeShade="BF"/>
            </w:rPr>
          </w:rPrChange>
        </w:rPr>
        <w:t>W</w:t>
      </w:r>
      <w:commentRangeEnd w:id="506"/>
      <w:r w:rsidR="002A526F" w:rsidRPr="002C07E5">
        <w:rPr>
          <w:rStyle w:val="CommentReference"/>
          <w:color w:val="000000" w:themeColor="text1"/>
          <w:rPrChange w:id="508" w:author="Sharp, Paul" w:date="2023-09-16T15:04:00Z">
            <w:rPr>
              <w:rStyle w:val="CommentReference"/>
            </w:rPr>
          </w:rPrChange>
        </w:rPr>
        <w:commentReference w:id="506"/>
      </w:r>
      <w:r w:rsidRPr="002C07E5">
        <w:rPr>
          <w:i/>
          <w:iCs/>
          <w:color w:val="000000" w:themeColor="text1"/>
          <w:rPrChange w:id="509" w:author="Sharp, Paul" w:date="2023-09-16T15:04:00Z">
            <w:rPr>
              <w:i/>
              <w:iCs/>
              <w:color w:val="2F5496" w:themeColor="accent1" w:themeShade="BF"/>
            </w:rPr>
          </w:rPrChange>
        </w:rPr>
        <w:t xml:space="preserve">e used an extended definition of divergence in Study 4 to gain greater regularity on the influence of state space structure on backward and forward prediction. In addition to the ratio of starting : end states, which is how we defined divergence in Studies 1:3, the probabilities of specific transitions can also modulate divergence as a function of how much probability density is in a specific transition. Consider for example an environment with </w:t>
      </w:r>
      <w:r w:rsidR="00D129DF" w:rsidRPr="002C07E5">
        <w:rPr>
          <w:i/>
          <w:iCs/>
          <w:color w:val="000000" w:themeColor="text1"/>
          <w:rPrChange w:id="510" w:author="Sharp, Paul" w:date="2023-09-16T15:04:00Z">
            <w:rPr>
              <w:i/>
              <w:iCs/>
              <w:color w:val="2F5496" w:themeColor="accent1" w:themeShade="BF"/>
            </w:rPr>
          </w:rPrChange>
        </w:rPr>
        <w:t>10</w:t>
      </w:r>
      <w:r w:rsidRPr="002C07E5">
        <w:rPr>
          <w:i/>
          <w:iCs/>
          <w:color w:val="000000" w:themeColor="text1"/>
          <w:rPrChange w:id="511" w:author="Sharp, Paul" w:date="2023-09-16T15:04:00Z">
            <w:rPr>
              <w:i/>
              <w:iCs/>
              <w:color w:val="2F5496" w:themeColor="accent1" w:themeShade="BF"/>
            </w:rPr>
          </w:rPrChange>
        </w:rPr>
        <w:t xml:space="preserve"> starting states and </w:t>
      </w:r>
      <w:r w:rsidR="00D129DF" w:rsidRPr="002C07E5">
        <w:rPr>
          <w:i/>
          <w:iCs/>
          <w:color w:val="000000" w:themeColor="text1"/>
          <w:rPrChange w:id="512" w:author="Sharp, Paul" w:date="2023-09-16T15:04:00Z">
            <w:rPr>
              <w:i/>
              <w:iCs/>
              <w:color w:val="2F5496" w:themeColor="accent1" w:themeShade="BF"/>
            </w:rPr>
          </w:rPrChange>
        </w:rPr>
        <w:t xml:space="preserve">5 </w:t>
      </w:r>
      <w:r w:rsidRPr="002C07E5">
        <w:rPr>
          <w:i/>
          <w:iCs/>
          <w:color w:val="000000" w:themeColor="text1"/>
          <w:rPrChange w:id="513" w:author="Sharp, Paul" w:date="2023-09-16T15:04:00Z">
            <w:rPr>
              <w:i/>
              <w:iCs/>
              <w:color w:val="2F5496" w:themeColor="accent1" w:themeShade="BF"/>
            </w:rPr>
          </w:rPrChange>
        </w:rPr>
        <w:t xml:space="preserve">end states. This is </w:t>
      </w:r>
      <w:r w:rsidR="00D129DF" w:rsidRPr="002C07E5">
        <w:rPr>
          <w:i/>
          <w:iCs/>
          <w:color w:val="000000" w:themeColor="text1"/>
          <w:rPrChange w:id="514" w:author="Sharp, Paul" w:date="2023-09-16T15:04:00Z">
            <w:rPr>
              <w:i/>
              <w:iCs/>
              <w:color w:val="2F5496" w:themeColor="accent1" w:themeShade="BF"/>
            </w:rPr>
          </w:rPrChange>
        </w:rPr>
        <w:t>converging</w:t>
      </w:r>
      <w:r w:rsidRPr="002C07E5">
        <w:rPr>
          <w:i/>
          <w:iCs/>
          <w:color w:val="000000" w:themeColor="text1"/>
          <w:rPrChange w:id="515" w:author="Sharp, Paul" w:date="2023-09-16T15:04:00Z">
            <w:rPr>
              <w:i/>
              <w:iCs/>
              <w:color w:val="2F5496" w:themeColor="accent1" w:themeShade="BF"/>
            </w:rPr>
          </w:rPrChange>
        </w:rPr>
        <w:t xml:space="preserve"> according to the definition in Studies 1-3. </w:t>
      </w:r>
      <w:r w:rsidR="00D129DF" w:rsidRPr="002C07E5">
        <w:rPr>
          <w:i/>
          <w:iCs/>
          <w:color w:val="000000" w:themeColor="text1"/>
          <w:rPrChange w:id="516" w:author="Sharp, Paul" w:date="2023-09-16T15:04:00Z">
            <w:rPr>
              <w:i/>
              <w:iCs/>
              <w:color w:val="2F5496" w:themeColor="accent1" w:themeShade="BF"/>
            </w:rPr>
          </w:rPrChange>
        </w:rPr>
        <w:t xml:space="preserve">But now imagine that one of the 10 starting states has a very high base rate, 99%. This starting state will be experienced basically each time, and be spread across the 5 end states. Thus, in this case, the transition appears to take on the structure of a diverging state space, because the other starting state are essentially negligible. From this example, we can glean that in addition to the number of states in the state space, </w:t>
      </w:r>
      <w:commentRangeStart w:id="517"/>
      <w:r w:rsidR="00D129DF" w:rsidRPr="002C07E5">
        <w:rPr>
          <w:i/>
          <w:iCs/>
          <w:color w:val="000000" w:themeColor="text1"/>
          <w:rPrChange w:id="518" w:author="Sharp, Paul" w:date="2023-09-16T15:04:00Z">
            <w:rPr>
              <w:i/>
              <w:iCs/>
              <w:color w:val="2F5496" w:themeColor="accent1" w:themeShade="BF"/>
            </w:rPr>
          </w:rPrChange>
        </w:rPr>
        <w:t xml:space="preserve">the specific ratio of probabilities can also shape </w:t>
      </w:r>
      <w:commentRangeEnd w:id="517"/>
      <w:r w:rsidR="00C96D9A" w:rsidRPr="002C07E5">
        <w:rPr>
          <w:rStyle w:val="CommentReference"/>
          <w:color w:val="000000" w:themeColor="text1"/>
          <w:rPrChange w:id="519" w:author="Sharp, Paul" w:date="2023-09-16T15:04:00Z">
            <w:rPr>
              <w:rStyle w:val="CommentReference"/>
            </w:rPr>
          </w:rPrChange>
        </w:rPr>
        <w:commentReference w:id="517"/>
      </w:r>
      <w:r w:rsidR="00D129DF" w:rsidRPr="002C07E5">
        <w:rPr>
          <w:i/>
          <w:iCs/>
          <w:color w:val="000000" w:themeColor="text1"/>
          <w:rPrChange w:id="520" w:author="Sharp, Paul" w:date="2023-09-16T15:04:00Z">
            <w:rPr>
              <w:i/>
              <w:iCs/>
              <w:color w:val="2F5496" w:themeColor="accent1" w:themeShade="BF"/>
            </w:rPr>
          </w:rPrChange>
        </w:rPr>
        <w:t xml:space="preserve">environmental divergence and convergence. </w:t>
      </w:r>
    </w:p>
    <w:p w14:paraId="1C678665" w14:textId="77777777" w:rsidR="006E3012" w:rsidRPr="002C07E5" w:rsidRDefault="006E3012" w:rsidP="00674ACA">
      <w:pPr>
        <w:rPr>
          <w:rFonts w:ascii="MS Gothic" w:eastAsia="MS Gothic" w:hAnsi="MS Gothic" w:cs="MS Gothic"/>
          <w:color w:val="000000" w:themeColor="text1"/>
          <w:rPrChange w:id="521" w:author="Sharp, Paul" w:date="2023-09-16T15:04:00Z">
            <w:rPr>
              <w:rFonts w:ascii="MS Gothic" w:eastAsia="MS Gothic" w:hAnsi="MS Gothic" w:cs="MS Gothic"/>
            </w:rPr>
          </w:rPrChange>
        </w:rPr>
      </w:pPr>
    </w:p>
    <w:p w14:paraId="717E0419" w14:textId="77777777" w:rsidR="00CF68DF" w:rsidRPr="002C07E5" w:rsidRDefault="0032599D" w:rsidP="00674ACA">
      <w:pPr>
        <w:rPr>
          <w:rFonts w:ascii="MS Gothic" w:eastAsia="MS Gothic" w:hAnsi="MS Gothic" w:cs="MS Gothic"/>
          <w:color w:val="000000" w:themeColor="text1"/>
          <w:rPrChange w:id="522" w:author="Sharp, Paul" w:date="2023-09-16T15:04:00Z">
            <w:rPr>
              <w:rFonts w:ascii="MS Gothic" w:eastAsia="MS Gothic" w:hAnsi="MS Gothic" w:cs="MS Gothic"/>
            </w:rPr>
          </w:rPrChange>
        </w:rPr>
      </w:pPr>
      <w:r w:rsidRPr="002C07E5">
        <w:rPr>
          <w:color w:val="000000" w:themeColor="text1"/>
          <w:rPrChange w:id="523" w:author="Sharp, Paul" w:date="2023-09-16T15:04:00Z">
            <w:rPr/>
          </w:rPrChange>
        </w:rPr>
        <w:t>MINOR</w:t>
      </w:r>
      <w:r w:rsidRPr="002C07E5">
        <w:rPr>
          <w:color w:val="000000" w:themeColor="text1"/>
          <w:rPrChange w:id="524" w:author="Sharp, Paul" w:date="2023-09-16T15:04:00Z">
            <w:rPr/>
          </w:rPrChange>
        </w:rPr>
        <w:br/>
        <w:t>5. More information about participants reaction times would be useful (see Mommenejad et al., 2017 for arguments linking RTs to SR processes). I could see forward learning and backward planning to be associated with additional cost for inversion. Particularly interesting would be comparing errors vs correct trials and post map rearrangement.</w:t>
      </w:r>
      <w:r w:rsidRPr="002C07E5">
        <w:rPr>
          <w:rFonts w:ascii="MS Gothic" w:eastAsia="MS Gothic" w:hAnsi="MS Gothic" w:cs="MS Gothic"/>
          <w:color w:val="000000" w:themeColor="text1"/>
          <w:rPrChange w:id="525" w:author="Sharp, Paul" w:date="2023-09-16T15:04:00Z">
            <w:rPr>
              <w:rFonts w:ascii="MS Gothic" w:eastAsia="MS Gothic" w:hAnsi="MS Gothic" w:cs="MS Gothic"/>
            </w:rPr>
          </w:rPrChange>
        </w:rPr>
        <w:t> </w:t>
      </w:r>
    </w:p>
    <w:p w14:paraId="4BCE70F9" w14:textId="77777777" w:rsidR="000466D0" w:rsidRPr="002C07E5" w:rsidRDefault="000466D0" w:rsidP="00674ACA">
      <w:pPr>
        <w:rPr>
          <w:rFonts w:ascii="MS Gothic" w:eastAsia="MS Gothic" w:hAnsi="MS Gothic" w:cs="MS Gothic"/>
          <w:color w:val="000000" w:themeColor="text1"/>
          <w:rPrChange w:id="526" w:author="Sharp, Paul" w:date="2023-09-16T15:04:00Z">
            <w:rPr>
              <w:rFonts w:ascii="MS Gothic" w:eastAsia="MS Gothic" w:hAnsi="MS Gothic" w:cs="MS Gothic"/>
            </w:rPr>
          </w:rPrChange>
        </w:rPr>
      </w:pPr>
    </w:p>
    <w:p w14:paraId="452F6C46" w14:textId="58EDD8E0" w:rsidR="000466D0" w:rsidRPr="002C07E5" w:rsidRDefault="000466D0" w:rsidP="000466D0">
      <w:pPr>
        <w:rPr>
          <w:i/>
          <w:iCs/>
          <w:color w:val="000000" w:themeColor="text1"/>
          <w:rPrChange w:id="527" w:author="Sharp, Paul" w:date="2023-09-16T15:04:00Z">
            <w:rPr>
              <w:i/>
              <w:iCs/>
              <w:color w:val="2F5496" w:themeColor="accent1" w:themeShade="BF"/>
            </w:rPr>
          </w:rPrChange>
        </w:rPr>
      </w:pPr>
      <w:r w:rsidRPr="002C07E5">
        <w:rPr>
          <w:i/>
          <w:iCs/>
          <w:color w:val="000000" w:themeColor="text1"/>
          <w:rPrChange w:id="528" w:author="Sharp, Paul" w:date="2023-09-16T15:04:00Z">
            <w:rPr>
              <w:i/>
              <w:iCs/>
              <w:color w:val="2F5496" w:themeColor="accent1" w:themeShade="BF"/>
            </w:rPr>
          </w:rPrChange>
        </w:rPr>
        <w:t xml:space="preserve">The </w:t>
      </w:r>
      <w:r w:rsidR="001F512D" w:rsidRPr="002C07E5">
        <w:rPr>
          <w:i/>
          <w:iCs/>
          <w:color w:val="000000" w:themeColor="text1"/>
          <w:rPrChange w:id="529" w:author="Sharp, Paul" w:date="2023-09-16T15:04:00Z">
            <w:rPr>
              <w:i/>
              <w:iCs/>
              <w:color w:val="2F5496" w:themeColor="accent1" w:themeShade="BF"/>
            </w:rPr>
          </w:rPrChange>
        </w:rPr>
        <w:t xml:space="preserve">setting here is different than Momennejad et al., 2017, in that here we give participants unlimited time with the reward information, </w:t>
      </w:r>
      <w:commentRangeStart w:id="530"/>
      <w:r w:rsidR="001F512D" w:rsidRPr="002C07E5">
        <w:rPr>
          <w:i/>
          <w:iCs/>
          <w:color w:val="000000" w:themeColor="text1"/>
          <w:rPrChange w:id="531" w:author="Sharp, Paul" w:date="2023-09-16T15:04:00Z">
            <w:rPr>
              <w:i/>
              <w:iCs/>
              <w:color w:val="2F5496" w:themeColor="accent1" w:themeShade="BF"/>
            </w:rPr>
          </w:rPrChange>
        </w:rPr>
        <w:t xml:space="preserve">and then let them choose when </w:t>
      </w:r>
      <w:commentRangeEnd w:id="530"/>
      <w:r w:rsidR="00767B65" w:rsidRPr="002C07E5">
        <w:rPr>
          <w:rStyle w:val="CommentReference"/>
          <w:color w:val="000000" w:themeColor="text1"/>
          <w:rPrChange w:id="532" w:author="Sharp, Paul" w:date="2023-09-16T15:04:00Z">
            <w:rPr>
              <w:rStyle w:val="CommentReference"/>
            </w:rPr>
          </w:rPrChange>
        </w:rPr>
        <w:commentReference w:id="530"/>
      </w:r>
      <w:r w:rsidR="001F512D" w:rsidRPr="002C07E5">
        <w:rPr>
          <w:i/>
          <w:iCs/>
          <w:color w:val="000000" w:themeColor="text1"/>
          <w:rPrChange w:id="533" w:author="Sharp, Paul" w:date="2023-09-16T15:04:00Z">
            <w:rPr>
              <w:i/>
              <w:iCs/>
              <w:color w:val="2F5496" w:themeColor="accent1" w:themeShade="BF"/>
            </w:rPr>
          </w:rPrChange>
        </w:rPr>
        <w:t xml:space="preserve">they want to enter </w:t>
      </w:r>
      <w:r w:rsidR="001F512D" w:rsidRPr="002C07E5">
        <w:rPr>
          <w:i/>
          <w:iCs/>
          <w:color w:val="000000" w:themeColor="text1"/>
          <w:rPrChange w:id="534" w:author="Sharp, Paul" w:date="2023-09-16T15:04:00Z">
            <w:rPr>
              <w:i/>
              <w:iCs/>
              <w:color w:val="2F5496" w:themeColor="accent1" w:themeShade="BF"/>
            </w:rPr>
          </w:rPrChange>
        </w:rPr>
        <w:lastRenderedPageBreak/>
        <w:t xml:space="preserve">their action in a separate phase. Thus, because participants could take more time for various reasons (including taking breaks from the task) we don’t believe it is useful. </w:t>
      </w:r>
      <w:commentRangeStart w:id="535"/>
      <w:r w:rsidR="001F512D" w:rsidRPr="002C07E5">
        <w:rPr>
          <w:i/>
          <w:iCs/>
          <w:color w:val="000000" w:themeColor="text1"/>
          <w:rPrChange w:id="536" w:author="Sharp, Paul" w:date="2023-09-16T15:04:00Z">
            <w:rPr>
              <w:i/>
              <w:iCs/>
              <w:color w:val="2F5496" w:themeColor="accent1" w:themeShade="BF"/>
            </w:rPr>
          </w:rPrChange>
        </w:rPr>
        <w:t>Moreover, we don’t have any clear hypotheses regarding how RT would differentiate between PR and SR</w:t>
      </w:r>
      <w:commentRangeEnd w:id="535"/>
      <w:r w:rsidR="00D45AA2" w:rsidRPr="002C07E5">
        <w:rPr>
          <w:rStyle w:val="CommentReference"/>
          <w:color w:val="000000" w:themeColor="text1"/>
          <w:rPrChange w:id="537" w:author="Sharp, Paul" w:date="2023-09-16T15:04:00Z">
            <w:rPr>
              <w:rStyle w:val="CommentReference"/>
            </w:rPr>
          </w:rPrChange>
        </w:rPr>
        <w:commentReference w:id="535"/>
      </w:r>
      <w:r w:rsidR="001F512D" w:rsidRPr="002C07E5">
        <w:rPr>
          <w:i/>
          <w:iCs/>
          <w:color w:val="000000" w:themeColor="text1"/>
          <w:rPrChange w:id="538" w:author="Sharp, Paul" w:date="2023-09-16T15:04:00Z">
            <w:rPr>
              <w:i/>
              <w:iCs/>
              <w:color w:val="2F5496" w:themeColor="accent1" w:themeShade="BF"/>
            </w:rPr>
          </w:rPrChange>
        </w:rPr>
        <w:t>.</w:t>
      </w:r>
    </w:p>
    <w:p w14:paraId="50EF8132" w14:textId="77777777" w:rsidR="000466D0" w:rsidRPr="002C07E5" w:rsidRDefault="000466D0" w:rsidP="000466D0">
      <w:pPr>
        <w:rPr>
          <w:i/>
          <w:iCs/>
          <w:color w:val="000000" w:themeColor="text1"/>
          <w:rPrChange w:id="539" w:author="Sharp, Paul" w:date="2023-09-16T15:04:00Z">
            <w:rPr>
              <w:i/>
              <w:iCs/>
              <w:color w:val="2F5496" w:themeColor="accent1" w:themeShade="BF"/>
            </w:rPr>
          </w:rPrChange>
        </w:rPr>
      </w:pPr>
    </w:p>
    <w:p w14:paraId="3F5B1C25" w14:textId="773A304A" w:rsidR="000466D0" w:rsidRPr="002C07E5" w:rsidRDefault="001F512D" w:rsidP="000466D0">
      <w:pPr>
        <w:rPr>
          <w:i/>
          <w:iCs/>
          <w:color w:val="000000" w:themeColor="text1"/>
          <w:rPrChange w:id="540" w:author="Sharp, Paul" w:date="2023-09-16T15:04:00Z">
            <w:rPr>
              <w:i/>
              <w:iCs/>
              <w:color w:val="2F5496" w:themeColor="accent1" w:themeShade="BF"/>
            </w:rPr>
          </w:rPrChange>
        </w:rPr>
      </w:pPr>
      <w:r w:rsidRPr="002C07E5">
        <w:rPr>
          <w:i/>
          <w:iCs/>
          <w:color w:val="000000" w:themeColor="text1"/>
          <w:rPrChange w:id="541" w:author="Sharp, Paul" w:date="2023-09-16T15:04:00Z">
            <w:rPr>
              <w:i/>
              <w:iCs/>
              <w:color w:val="2F5496" w:themeColor="accent1" w:themeShade="BF"/>
            </w:rPr>
          </w:rPrChange>
        </w:rPr>
        <w:t xml:space="preserve">I don’t know what </w:t>
      </w:r>
      <w:commentRangeStart w:id="542"/>
      <w:r w:rsidRPr="002C07E5">
        <w:rPr>
          <w:i/>
          <w:iCs/>
          <w:color w:val="000000" w:themeColor="text1"/>
          <w:rPrChange w:id="543" w:author="Sharp, Paul" w:date="2023-09-16T15:04:00Z">
            <w:rPr>
              <w:i/>
              <w:iCs/>
              <w:color w:val="2F5496" w:themeColor="accent1" w:themeShade="BF"/>
            </w:rPr>
          </w:rPrChange>
        </w:rPr>
        <w:t xml:space="preserve">an inversion cost </w:t>
      </w:r>
      <w:commentRangeEnd w:id="542"/>
      <w:r w:rsidR="00D230B3" w:rsidRPr="002C07E5">
        <w:rPr>
          <w:rStyle w:val="CommentReference"/>
          <w:color w:val="000000" w:themeColor="text1"/>
          <w:rPrChange w:id="544" w:author="Sharp, Paul" w:date="2023-09-16T15:04:00Z">
            <w:rPr>
              <w:rStyle w:val="CommentReference"/>
            </w:rPr>
          </w:rPrChange>
        </w:rPr>
        <w:commentReference w:id="542"/>
      </w:r>
      <w:r w:rsidRPr="002C07E5">
        <w:rPr>
          <w:i/>
          <w:iCs/>
          <w:color w:val="000000" w:themeColor="text1"/>
          <w:rPrChange w:id="545" w:author="Sharp, Paul" w:date="2023-09-16T15:04:00Z">
            <w:rPr>
              <w:i/>
              <w:iCs/>
              <w:color w:val="2F5496" w:themeColor="accent1" w:themeShade="BF"/>
            </w:rPr>
          </w:rPrChange>
        </w:rPr>
        <w:t xml:space="preserve">is and how that bears on patterns of correct responding. </w:t>
      </w:r>
    </w:p>
    <w:p w14:paraId="6C536747" w14:textId="77777777" w:rsidR="000466D0" w:rsidRPr="002C07E5" w:rsidRDefault="000466D0" w:rsidP="00674ACA">
      <w:pPr>
        <w:rPr>
          <w:rFonts w:ascii="MS Gothic" w:eastAsia="MS Gothic" w:hAnsi="MS Gothic" w:cs="MS Gothic"/>
          <w:i/>
          <w:iCs/>
          <w:color w:val="000000" w:themeColor="text1"/>
          <w:rPrChange w:id="546" w:author="Sharp, Paul" w:date="2023-09-16T15:04:00Z">
            <w:rPr>
              <w:rFonts w:ascii="MS Gothic" w:eastAsia="MS Gothic" w:hAnsi="MS Gothic" w:cs="MS Gothic"/>
              <w:i/>
              <w:iCs/>
            </w:rPr>
          </w:rPrChange>
        </w:rPr>
      </w:pPr>
    </w:p>
    <w:p w14:paraId="7F6D7F99" w14:textId="77777777" w:rsidR="001F512D" w:rsidRPr="002C07E5" w:rsidRDefault="0032599D" w:rsidP="00674ACA">
      <w:pPr>
        <w:rPr>
          <w:color w:val="000000" w:themeColor="text1"/>
          <w:rPrChange w:id="547" w:author="Sharp, Paul" w:date="2023-09-16T15:04:00Z">
            <w:rPr/>
          </w:rPrChange>
        </w:rPr>
      </w:pPr>
      <w:r w:rsidRPr="002C07E5">
        <w:rPr>
          <w:color w:val="000000" w:themeColor="text1"/>
          <w:rPrChange w:id="548" w:author="Sharp, Paul" w:date="2023-09-16T15:04:00Z">
            <w:rPr/>
          </w:rPrChange>
        </w:rPr>
        <w:br/>
        <w:t>6. In Figure 1, panels are out of order (panel A appears between panels B and C).</w:t>
      </w:r>
      <w:r w:rsidRPr="002C07E5">
        <w:rPr>
          <w:color w:val="000000" w:themeColor="text1"/>
          <w:rPrChange w:id="549" w:author="Sharp, Paul" w:date="2023-09-16T15:04:00Z">
            <w:rPr/>
          </w:rPrChange>
        </w:rPr>
        <w:br/>
      </w:r>
    </w:p>
    <w:p w14:paraId="01412F31" w14:textId="77777777" w:rsidR="001F512D" w:rsidRPr="002C07E5" w:rsidRDefault="001F512D" w:rsidP="00674ACA">
      <w:pPr>
        <w:rPr>
          <w:i/>
          <w:iCs/>
          <w:color w:val="000000" w:themeColor="text1"/>
          <w:rPrChange w:id="550" w:author="Sharp, Paul" w:date="2023-09-16T15:04:00Z">
            <w:rPr>
              <w:i/>
              <w:iCs/>
              <w:color w:val="2F5496" w:themeColor="accent1" w:themeShade="BF"/>
            </w:rPr>
          </w:rPrChange>
        </w:rPr>
      </w:pPr>
      <w:r w:rsidRPr="002C07E5">
        <w:rPr>
          <w:i/>
          <w:iCs/>
          <w:color w:val="000000" w:themeColor="text1"/>
          <w:rPrChange w:id="551" w:author="Sharp, Paul" w:date="2023-09-16T15:04:00Z">
            <w:rPr>
              <w:i/>
              <w:iCs/>
              <w:color w:val="2F5496" w:themeColor="accent1" w:themeShade="BF"/>
            </w:rPr>
          </w:rPrChange>
        </w:rPr>
        <w:t>Fixed</w:t>
      </w:r>
    </w:p>
    <w:p w14:paraId="198048D9" w14:textId="77777777" w:rsidR="001F512D" w:rsidRPr="002C07E5" w:rsidRDefault="0032599D" w:rsidP="00674ACA">
      <w:pPr>
        <w:rPr>
          <w:color w:val="000000" w:themeColor="text1"/>
          <w:rPrChange w:id="552" w:author="Sharp, Paul" w:date="2023-09-16T15:04:00Z">
            <w:rPr/>
          </w:rPrChange>
        </w:rPr>
      </w:pPr>
      <w:r w:rsidRPr="002C07E5">
        <w:rPr>
          <w:color w:val="000000" w:themeColor="text1"/>
          <w:rPrChange w:id="553" w:author="Sharp, Paul" w:date="2023-09-16T15:04:00Z">
            <w:rPr/>
          </w:rPrChange>
        </w:rPr>
        <w:br/>
        <w:t>7. Evidence for forward planning (Study 3) appears stronger than evidence for backwards planning (Study 1/2). Why?</w:t>
      </w:r>
    </w:p>
    <w:p w14:paraId="22AB3467" w14:textId="77777777" w:rsidR="001F512D" w:rsidRPr="002C07E5" w:rsidRDefault="001F512D" w:rsidP="00674ACA">
      <w:pPr>
        <w:rPr>
          <w:color w:val="000000" w:themeColor="text1"/>
          <w:rPrChange w:id="554" w:author="Sharp, Paul" w:date="2023-09-16T15:04:00Z">
            <w:rPr/>
          </w:rPrChange>
        </w:rPr>
      </w:pPr>
    </w:p>
    <w:p w14:paraId="737B7AE0" w14:textId="71AFFB69" w:rsidR="001F512D" w:rsidRPr="002C07E5" w:rsidRDefault="001F512D" w:rsidP="001F512D">
      <w:pPr>
        <w:rPr>
          <w:i/>
          <w:iCs/>
          <w:color w:val="000000" w:themeColor="text1"/>
          <w:rPrChange w:id="555" w:author="Sharp, Paul" w:date="2023-09-16T15:04:00Z">
            <w:rPr>
              <w:i/>
              <w:iCs/>
              <w:color w:val="2F5496" w:themeColor="accent1" w:themeShade="BF"/>
            </w:rPr>
          </w:rPrChange>
        </w:rPr>
      </w:pPr>
      <w:r w:rsidRPr="002C07E5">
        <w:rPr>
          <w:i/>
          <w:iCs/>
          <w:color w:val="000000" w:themeColor="text1"/>
          <w:rPrChange w:id="556" w:author="Sharp, Paul" w:date="2023-09-16T15:04:00Z">
            <w:rPr>
              <w:i/>
              <w:iCs/>
              <w:color w:val="2F5496" w:themeColor="accent1" w:themeShade="BF"/>
            </w:rPr>
          </w:rPrChange>
        </w:rPr>
        <w:t xml:space="preserve">The modal values more different than mean values. However, this could be the case because SR </w:t>
      </w:r>
      <w:commentRangeStart w:id="557"/>
      <w:r w:rsidRPr="002C07E5">
        <w:rPr>
          <w:i/>
          <w:iCs/>
          <w:color w:val="000000" w:themeColor="text1"/>
          <w:rPrChange w:id="558" w:author="Sharp, Paul" w:date="2023-09-16T15:04:00Z">
            <w:rPr>
              <w:i/>
              <w:iCs/>
              <w:color w:val="2F5496" w:themeColor="accent1" w:themeShade="BF"/>
            </w:rPr>
          </w:rPrChange>
        </w:rPr>
        <w:t xml:space="preserve">is a prior over PR </w:t>
      </w:r>
      <w:commentRangeEnd w:id="557"/>
      <w:r w:rsidR="00B44ED2" w:rsidRPr="002C07E5">
        <w:rPr>
          <w:rStyle w:val="CommentReference"/>
          <w:color w:val="000000" w:themeColor="text1"/>
          <w:rPrChange w:id="559" w:author="Sharp, Paul" w:date="2023-09-16T15:04:00Z">
            <w:rPr>
              <w:rStyle w:val="CommentReference"/>
            </w:rPr>
          </w:rPrChange>
        </w:rPr>
        <w:commentReference w:id="557"/>
      </w:r>
      <w:r w:rsidRPr="002C07E5">
        <w:rPr>
          <w:i/>
          <w:iCs/>
          <w:color w:val="000000" w:themeColor="text1"/>
          <w:rPrChange w:id="560" w:author="Sharp, Paul" w:date="2023-09-16T15:04:00Z">
            <w:rPr>
              <w:i/>
              <w:iCs/>
              <w:color w:val="2F5496" w:themeColor="accent1" w:themeShade="BF"/>
            </w:rPr>
          </w:rPrChange>
        </w:rPr>
        <w:t xml:space="preserve">and thus is easier to leverage. Secondly, when PR is used in the diverging study 2, it is actually not optimal, because base-rate sensitivity conflicts with optimal decision-making. We did this so that SR and PR could be differentiated. </w:t>
      </w:r>
      <w:commentRangeStart w:id="561"/>
      <w:r w:rsidRPr="002C07E5">
        <w:rPr>
          <w:i/>
          <w:iCs/>
          <w:color w:val="000000" w:themeColor="text1"/>
          <w:rPrChange w:id="562" w:author="Sharp, Paul" w:date="2023-09-16T15:04:00Z">
            <w:rPr>
              <w:i/>
              <w:iCs/>
              <w:color w:val="2F5496" w:themeColor="accent1" w:themeShade="BF"/>
            </w:rPr>
          </w:rPrChange>
        </w:rPr>
        <w:t xml:space="preserve">But in many real-world settings, base-rate sensitivity does not conflict with optimal decision-making </w:t>
      </w:r>
      <w:commentRangeEnd w:id="561"/>
      <w:r w:rsidR="001D6C40" w:rsidRPr="002C07E5">
        <w:rPr>
          <w:rStyle w:val="CommentReference"/>
          <w:color w:val="000000" w:themeColor="text1"/>
          <w:rPrChange w:id="563" w:author="Sharp, Paul" w:date="2023-09-16T15:04:00Z">
            <w:rPr>
              <w:rStyle w:val="CommentReference"/>
            </w:rPr>
          </w:rPrChange>
        </w:rPr>
        <w:commentReference w:id="561"/>
      </w:r>
      <w:r w:rsidRPr="002C07E5">
        <w:rPr>
          <w:i/>
          <w:iCs/>
          <w:color w:val="000000" w:themeColor="text1"/>
          <w:rPrChange w:id="564" w:author="Sharp, Paul" w:date="2023-09-16T15:04:00Z">
            <w:rPr>
              <w:i/>
              <w:iCs/>
              <w:color w:val="2F5496" w:themeColor="accent1" w:themeShade="BF"/>
            </w:rPr>
          </w:rPrChange>
        </w:rPr>
        <w:t xml:space="preserve">(i.e., it is </w:t>
      </w:r>
      <w:r w:rsidRPr="002C07E5">
        <w:rPr>
          <w:b/>
          <w:bCs/>
          <w:i/>
          <w:iCs/>
          <w:color w:val="000000" w:themeColor="text1"/>
          <w:rPrChange w:id="565" w:author="Sharp, Paul" w:date="2023-09-16T15:04:00Z">
            <w:rPr>
              <w:b/>
              <w:bCs/>
              <w:i/>
              <w:iCs/>
              <w:color w:val="2F5496" w:themeColor="accent1" w:themeShade="BF"/>
            </w:rPr>
          </w:rPrChange>
        </w:rPr>
        <w:t>not</w:t>
      </w:r>
      <w:r w:rsidRPr="002C07E5">
        <w:rPr>
          <w:i/>
          <w:iCs/>
          <w:color w:val="000000" w:themeColor="text1"/>
          <w:rPrChange w:id="566" w:author="Sharp, Paul" w:date="2023-09-16T15:04:00Z">
            <w:rPr>
              <w:i/>
              <w:iCs/>
              <w:color w:val="2F5496" w:themeColor="accent1" w:themeShade="BF"/>
            </w:rPr>
          </w:rPrChange>
        </w:rPr>
        <w:t xml:space="preserve"> the case in many real-world settings that high base-rate starting states are less likely to transition to desired goals). </w:t>
      </w:r>
    </w:p>
    <w:p w14:paraId="4B95FE09" w14:textId="77777777" w:rsidR="001F512D" w:rsidRPr="002C07E5" w:rsidRDefault="0032599D" w:rsidP="00674ACA">
      <w:pPr>
        <w:rPr>
          <w:color w:val="000000" w:themeColor="text1"/>
          <w:rPrChange w:id="567" w:author="Sharp, Paul" w:date="2023-09-16T15:04:00Z">
            <w:rPr/>
          </w:rPrChange>
        </w:rPr>
      </w:pPr>
      <w:r w:rsidRPr="002C07E5">
        <w:rPr>
          <w:color w:val="000000" w:themeColor="text1"/>
          <w:rPrChange w:id="568" w:author="Sharp, Paul" w:date="2023-09-16T15:04:00Z">
            <w:rPr/>
          </w:rPrChange>
        </w:rPr>
        <w:br/>
      </w:r>
      <w:r w:rsidRPr="002C07E5">
        <w:rPr>
          <w:color w:val="000000" w:themeColor="text1"/>
          <w:rPrChange w:id="569" w:author="Sharp, Paul" w:date="2023-09-16T15:04:00Z">
            <w:rPr/>
          </w:rPrChange>
        </w:rPr>
        <w:br/>
        <w:t xml:space="preserve">8. Could you clarify whether there was a control condition with </w:t>
      </w:r>
      <w:commentRangeStart w:id="570"/>
      <w:r w:rsidRPr="002C07E5">
        <w:rPr>
          <w:color w:val="000000" w:themeColor="text1"/>
          <w:rPrChange w:id="571" w:author="Sharp, Paul" w:date="2023-09-16T15:04:00Z">
            <w:rPr/>
          </w:rPrChange>
        </w:rPr>
        <w:t>equal base rates of both starting states where backward planning would not have an efficiency benefit</w:t>
      </w:r>
      <w:commentRangeEnd w:id="570"/>
      <w:r w:rsidR="005A5F06" w:rsidRPr="002C07E5">
        <w:rPr>
          <w:rStyle w:val="CommentReference"/>
          <w:color w:val="000000" w:themeColor="text1"/>
          <w:rPrChange w:id="572" w:author="Sharp, Paul" w:date="2023-09-16T15:04:00Z">
            <w:rPr>
              <w:rStyle w:val="CommentReference"/>
            </w:rPr>
          </w:rPrChange>
        </w:rPr>
        <w:commentReference w:id="570"/>
      </w:r>
      <w:r w:rsidRPr="002C07E5">
        <w:rPr>
          <w:color w:val="000000" w:themeColor="text1"/>
          <w:rPrChange w:id="573" w:author="Sharp, Paul" w:date="2023-09-16T15:04:00Z">
            <w:rPr/>
          </w:rPrChange>
        </w:rPr>
        <w:t>?</w:t>
      </w:r>
    </w:p>
    <w:p w14:paraId="24326088" w14:textId="77777777" w:rsidR="001F512D" w:rsidRPr="002C07E5" w:rsidRDefault="001F512D" w:rsidP="00674ACA">
      <w:pPr>
        <w:rPr>
          <w:color w:val="000000" w:themeColor="text1"/>
          <w:rPrChange w:id="574" w:author="Sharp, Paul" w:date="2023-09-16T15:04:00Z">
            <w:rPr/>
          </w:rPrChange>
        </w:rPr>
      </w:pPr>
    </w:p>
    <w:p w14:paraId="1F72D25D" w14:textId="77777777" w:rsidR="001F512D" w:rsidRPr="002C07E5" w:rsidRDefault="001F512D" w:rsidP="00674ACA">
      <w:pPr>
        <w:rPr>
          <w:color w:val="000000" w:themeColor="text1"/>
          <w:rPrChange w:id="575" w:author="Sharp, Paul" w:date="2023-09-16T15:04:00Z">
            <w:rPr/>
          </w:rPrChange>
        </w:rPr>
      </w:pPr>
      <w:r w:rsidRPr="002C07E5">
        <w:rPr>
          <w:i/>
          <w:iCs/>
          <w:color w:val="000000" w:themeColor="text1"/>
          <w:rPrChange w:id="576" w:author="Sharp, Paul" w:date="2023-09-16T15:04:00Z">
            <w:rPr>
              <w:i/>
              <w:iCs/>
              <w:color w:val="2F5496" w:themeColor="accent1" w:themeShade="BF"/>
            </w:rPr>
          </w:rPrChange>
        </w:rPr>
        <w:t xml:space="preserve">This is a necessary condition to test in further work that can look at neural correlates of backward prediction/planning. </w:t>
      </w:r>
      <w:commentRangeStart w:id="577"/>
      <w:r w:rsidRPr="002C07E5">
        <w:rPr>
          <w:i/>
          <w:iCs/>
          <w:color w:val="000000" w:themeColor="text1"/>
          <w:rPrChange w:id="578" w:author="Sharp, Paul" w:date="2023-09-16T15:04:00Z">
            <w:rPr>
              <w:i/>
              <w:iCs/>
              <w:color w:val="2F5496" w:themeColor="accent1" w:themeShade="BF"/>
            </w:rPr>
          </w:rPrChange>
        </w:rPr>
        <w:t>IN the current study, because behavior between PR and SR is only differentiable as a function of base-rate sensitivity</w:t>
      </w:r>
      <w:commentRangeEnd w:id="577"/>
      <w:r w:rsidR="001D2E3D" w:rsidRPr="002C07E5">
        <w:rPr>
          <w:rStyle w:val="CommentReference"/>
          <w:color w:val="000000" w:themeColor="text1"/>
          <w:rPrChange w:id="579" w:author="Sharp, Paul" w:date="2023-09-16T15:04:00Z">
            <w:rPr>
              <w:rStyle w:val="CommentReference"/>
            </w:rPr>
          </w:rPrChange>
        </w:rPr>
        <w:commentReference w:id="577"/>
      </w:r>
      <w:r w:rsidRPr="002C07E5">
        <w:rPr>
          <w:i/>
          <w:iCs/>
          <w:color w:val="000000" w:themeColor="text1"/>
          <w:rPrChange w:id="580" w:author="Sharp, Paul" w:date="2023-09-16T15:04:00Z">
            <w:rPr>
              <w:i/>
              <w:iCs/>
              <w:color w:val="2F5496" w:themeColor="accent1" w:themeShade="BF"/>
            </w:rPr>
          </w:rPrChange>
        </w:rPr>
        <w:t xml:space="preserve">, we wouldn’t be able to distinguish PR from SR in the proposed control condition. However, in future work, if we can detect backward prediction neurally, then this control condition could be tested. </w:t>
      </w:r>
      <w:r w:rsidR="0032599D" w:rsidRPr="002C07E5">
        <w:rPr>
          <w:color w:val="000000" w:themeColor="text1"/>
          <w:rPrChange w:id="581" w:author="Sharp, Paul" w:date="2023-09-16T15:04:00Z">
            <w:rPr/>
          </w:rPrChange>
        </w:rPr>
        <w:br/>
      </w:r>
      <w:r w:rsidR="0032599D" w:rsidRPr="002C07E5">
        <w:rPr>
          <w:color w:val="000000" w:themeColor="text1"/>
          <w:rPrChange w:id="582" w:author="Sharp, Paul" w:date="2023-09-16T15:04:00Z">
            <w:rPr/>
          </w:rPrChange>
        </w:rPr>
        <w:br/>
        <w:t>9. Does "forced choice starting state" mean participants were exposed to only one state?</w:t>
      </w:r>
    </w:p>
    <w:p w14:paraId="0F3D7173" w14:textId="77777777" w:rsidR="001F512D" w:rsidRPr="002C07E5" w:rsidRDefault="001F512D" w:rsidP="00674ACA">
      <w:pPr>
        <w:rPr>
          <w:color w:val="000000" w:themeColor="text1"/>
          <w:rPrChange w:id="583" w:author="Sharp, Paul" w:date="2023-09-16T15:04:00Z">
            <w:rPr/>
          </w:rPrChange>
        </w:rPr>
      </w:pPr>
    </w:p>
    <w:p w14:paraId="30C65D87" w14:textId="77777777" w:rsidR="00931F64" w:rsidRPr="002C07E5" w:rsidRDefault="00931F64" w:rsidP="00674ACA">
      <w:pPr>
        <w:rPr>
          <w:color w:val="000000" w:themeColor="text1"/>
          <w:rPrChange w:id="584" w:author="Sharp, Paul" w:date="2023-09-16T15:04:00Z">
            <w:rPr/>
          </w:rPrChange>
        </w:rPr>
      </w:pPr>
      <w:commentRangeStart w:id="585"/>
      <w:r w:rsidRPr="002C07E5">
        <w:rPr>
          <w:i/>
          <w:iCs/>
          <w:color w:val="000000" w:themeColor="text1"/>
          <w:rPrChange w:id="586" w:author="Sharp, Paul" w:date="2023-09-16T15:04:00Z">
            <w:rPr>
              <w:i/>
              <w:iCs/>
              <w:color w:val="2F5496" w:themeColor="accent1" w:themeShade="BF"/>
            </w:rPr>
          </w:rPrChange>
        </w:rPr>
        <w:t>Participants were shown which action to take for the starting state underneath the state</w:t>
      </w:r>
      <w:commentRangeEnd w:id="585"/>
      <w:r w:rsidR="00867672" w:rsidRPr="002C07E5">
        <w:rPr>
          <w:rStyle w:val="CommentReference"/>
          <w:color w:val="000000" w:themeColor="text1"/>
          <w:rPrChange w:id="587" w:author="Sharp, Paul" w:date="2023-09-16T15:04:00Z">
            <w:rPr>
              <w:rStyle w:val="CommentReference"/>
            </w:rPr>
          </w:rPrChange>
        </w:rPr>
        <w:commentReference w:id="585"/>
      </w:r>
      <w:r w:rsidR="001F512D" w:rsidRPr="002C07E5">
        <w:rPr>
          <w:i/>
          <w:iCs/>
          <w:color w:val="000000" w:themeColor="text1"/>
          <w:rPrChange w:id="588" w:author="Sharp, Paul" w:date="2023-09-16T15:04:00Z">
            <w:rPr>
              <w:i/>
              <w:iCs/>
              <w:color w:val="2F5496" w:themeColor="accent1" w:themeShade="BF"/>
            </w:rPr>
          </w:rPrChange>
        </w:rPr>
        <w:t xml:space="preserve">. </w:t>
      </w:r>
      <w:r w:rsidR="0032599D" w:rsidRPr="002C07E5">
        <w:rPr>
          <w:color w:val="000000" w:themeColor="text1"/>
          <w:rPrChange w:id="589" w:author="Sharp, Paul" w:date="2023-09-16T15:04:00Z">
            <w:rPr/>
          </w:rPrChange>
        </w:rPr>
        <w:br/>
      </w:r>
      <w:r w:rsidR="0032599D" w:rsidRPr="002C07E5">
        <w:rPr>
          <w:color w:val="000000" w:themeColor="text1"/>
          <w:rPrChange w:id="590" w:author="Sharp, Paul" w:date="2023-09-16T15:04:00Z">
            <w:rPr/>
          </w:rPrChange>
        </w:rPr>
        <w:br/>
        <w:t>10. Did participants learn equally well for both starting states?</w:t>
      </w:r>
    </w:p>
    <w:p w14:paraId="7D571E04" w14:textId="77777777" w:rsidR="00931F64" w:rsidRPr="002C07E5" w:rsidRDefault="00931F64" w:rsidP="00674ACA">
      <w:pPr>
        <w:rPr>
          <w:color w:val="000000" w:themeColor="text1"/>
          <w:rPrChange w:id="591" w:author="Sharp, Paul" w:date="2023-09-16T15:04:00Z">
            <w:rPr/>
          </w:rPrChange>
        </w:rPr>
      </w:pPr>
    </w:p>
    <w:p w14:paraId="3AE01A18" w14:textId="78905313" w:rsidR="00674ACA" w:rsidRPr="002C07E5" w:rsidRDefault="00931F64" w:rsidP="00674ACA">
      <w:pPr>
        <w:rPr>
          <w:rFonts w:ascii="MS Gothic" w:eastAsia="MS Gothic" w:hAnsi="MS Gothic" w:cs="MS Gothic"/>
          <w:color w:val="000000" w:themeColor="text1"/>
          <w:rPrChange w:id="592" w:author="Sharp, Paul" w:date="2023-09-16T15:04:00Z">
            <w:rPr>
              <w:rFonts w:ascii="MS Gothic" w:eastAsia="MS Gothic" w:hAnsi="MS Gothic" w:cs="MS Gothic"/>
            </w:rPr>
          </w:rPrChange>
        </w:rPr>
      </w:pPr>
      <w:r w:rsidRPr="002C07E5">
        <w:rPr>
          <w:i/>
          <w:iCs/>
          <w:color w:val="000000" w:themeColor="text1"/>
          <w:rPrChange w:id="593" w:author="Sharp, Paul" w:date="2023-09-16T15:04:00Z">
            <w:rPr>
              <w:i/>
              <w:iCs/>
              <w:color w:val="2F5496" w:themeColor="accent1" w:themeShade="BF"/>
            </w:rPr>
          </w:rPrChange>
        </w:rPr>
        <w:t xml:space="preserve">In the diverging design, yes, there’s no evidence to suggest participants learned more for the high base-rate starting state, </w:t>
      </w:r>
      <w:commentRangeStart w:id="594"/>
      <w:r w:rsidRPr="002C07E5">
        <w:rPr>
          <w:i/>
          <w:iCs/>
          <w:color w:val="000000" w:themeColor="text1"/>
          <w:rPrChange w:id="595" w:author="Sharp, Paul" w:date="2023-09-16T15:04:00Z">
            <w:rPr>
              <w:i/>
              <w:iCs/>
              <w:color w:val="2F5496" w:themeColor="accent1" w:themeShade="BF"/>
            </w:rPr>
          </w:rPrChange>
        </w:rPr>
        <w:t>as evidenced by the null effect in the base-rate queries</w:t>
      </w:r>
      <w:commentRangeEnd w:id="594"/>
      <w:r w:rsidR="00FE7757" w:rsidRPr="002C07E5">
        <w:rPr>
          <w:rStyle w:val="CommentReference"/>
          <w:color w:val="000000" w:themeColor="text1"/>
          <w:rPrChange w:id="596" w:author="Sharp, Paul" w:date="2023-09-16T15:04:00Z">
            <w:rPr>
              <w:rStyle w:val="CommentReference"/>
            </w:rPr>
          </w:rPrChange>
        </w:rPr>
        <w:commentReference w:id="594"/>
      </w:r>
      <w:r w:rsidRPr="002C07E5">
        <w:rPr>
          <w:i/>
          <w:iCs/>
          <w:color w:val="000000" w:themeColor="text1"/>
          <w:rPrChange w:id="597" w:author="Sharp, Paul" w:date="2023-09-16T15:04:00Z">
            <w:rPr>
              <w:i/>
              <w:iCs/>
              <w:color w:val="2F5496" w:themeColor="accent1" w:themeShade="BF"/>
            </w:rPr>
          </w:rPrChange>
        </w:rPr>
        <w:t xml:space="preserve">. </w:t>
      </w:r>
      <w:r w:rsidR="0032599D" w:rsidRPr="002C07E5">
        <w:rPr>
          <w:color w:val="000000" w:themeColor="text1"/>
          <w:rPrChange w:id="598" w:author="Sharp, Paul" w:date="2023-09-16T15:04:00Z">
            <w:rPr/>
          </w:rPrChange>
        </w:rPr>
        <w:br/>
      </w:r>
    </w:p>
    <w:p w14:paraId="6D2B02C8" w14:textId="77777777" w:rsidR="00931F64" w:rsidRPr="002C07E5" w:rsidRDefault="0032599D" w:rsidP="00674ACA">
      <w:pPr>
        <w:rPr>
          <w:color w:val="000000" w:themeColor="text1"/>
          <w:rPrChange w:id="599" w:author="Sharp, Paul" w:date="2023-09-16T15:04:00Z">
            <w:rPr/>
          </w:rPrChange>
        </w:rPr>
      </w:pPr>
      <w:r w:rsidRPr="002C07E5">
        <w:rPr>
          <w:color w:val="000000" w:themeColor="text1"/>
          <w:rPrChange w:id="600" w:author="Sharp, Paul" w:date="2023-09-16T15:04:00Z">
            <w:rPr/>
          </w:rPrChange>
        </w:rPr>
        <w:t xml:space="preserve">11. For the predictive representations check: was there </w:t>
      </w:r>
      <w:commentRangeStart w:id="601"/>
      <w:r w:rsidRPr="002C07E5">
        <w:rPr>
          <w:color w:val="000000" w:themeColor="text1"/>
          <w:rPrChange w:id="602" w:author="Sharp, Paul" w:date="2023-09-16T15:04:00Z">
            <w:rPr/>
          </w:rPrChange>
        </w:rPr>
        <w:t>choice consistency among participants</w:t>
      </w:r>
      <w:commentRangeEnd w:id="601"/>
      <w:r w:rsidR="0061477F" w:rsidRPr="002C07E5">
        <w:rPr>
          <w:rStyle w:val="CommentReference"/>
          <w:color w:val="000000" w:themeColor="text1"/>
          <w:rPrChange w:id="603" w:author="Sharp, Paul" w:date="2023-09-16T15:04:00Z">
            <w:rPr>
              <w:rStyle w:val="CommentReference"/>
            </w:rPr>
          </w:rPrChange>
        </w:rPr>
        <w:commentReference w:id="601"/>
      </w:r>
      <w:r w:rsidRPr="002C07E5">
        <w:rPr>
          <w:color w:val="000000" w:themeColor="text1"/>
          <w:rPrChange w:id="604" w:author="Sharp, Paul" w:date="2023-09-16T15:04:00Z">
            <w:rPr/>
          </w:rPrChange>
        </w:rPr>
        <w:t>, and did more backward-planning subjects drop in accuracy in those trials?</w:t>
      </w:r>
    </w:p>
    <w:p w14:paraId="4C5A7BD0" w14:textId="77777777" w:rsidR="00931F64" w:rsidRPr="002C07E5" w:rsidRDefault="00931F64" w:rsidP="00674ACA">
      <w:pPr>
        <w:rPr>
          <w:color w:val="000000" w:themeColor="text1"/>
          <w:rPrChange w:id="605" w:author="Sharp, Paul" w:date="2023-09-16T15:04:00Z">
            <w:rPr/>
          </w:rPrChange>
        </w:rPr>
      </w:pPr>
    </w:p>
    <w:p w14:paraId="75B8F00B" w14:textId="65808E22" w:rsidR="00931F64" w:rsidRPr="002C07E5" w:rsidRDefault="00931F64" w:rsidP="00931F64">
      <w:pPr>
        <w:rPr>
          <w:color w:val="000000" w:themeColor="text1"/>
          <w:rPrChange w:id="606" w:author="Sharp, Paul" w:date="2023-09-16T15:04:00Z">
            <w:rPr/>
          </w:rPrChange>
        </w:rPr>
      </w:pPr>
      <w:r w:rsidRPr="002C07E5">
        <w:rPr>
          <w:i/>
          <w:iCs/>
          <w:color w:val="000000" w:themeColor="text1"/>
          <w:rPrChange w:id="607" w:author="Sharp, Paul" w:date="2023-09-16T15:04:00Z">
            <w:rPr>
              <w:i/>
              <w:iCs/>
              <w:color w:val="2F5496" w:themeColor="accent1" w:themeShade="BF"/>
            </w:rPr>
          </w:rPrChange>
        </w:rPr>
        <w:lastRenderedPageBreak/>
        <w:t xml:space="preserve">Will check if PR-conforming subjects did worse in post map-change phase. </w:t>
      </w:r>
      <w:r w:rsidR="0032599D" w:rsidRPr="002C07E5">
        <w:rPr>
          <w:color w:val="000000" w:themeColor="text1"/>
          <w:rPrChange w:id="608" w:author="Sharp, Paul" w:date="2023-09-16T15:04:00Z">
            <w:rPr/>
          </w:rPrChange>
        </w:rPr>
        <w:br/>
      </w:r>
      <w:r w:rsidR="0032599D" w:rsidRPr="002C07E5">
        <w:rPr>
          <w:color w:val="000000" w:themeColor="text1"/>
          <w:rPrChange w:id="609" w:author="Sharp, Paul" w:date="2023-09-16T15:04:00Z">
            <w:rPr/>
          </w:rPrChange>
        </w:rPr>
        <w:br/>
        <w:t>12. Some proofreading is needed. For instance, the Discussion section (line 365 citation; Line 354 efficient [planning]) and Methods section (Line 392 detailed [in]; Line 530 same) contain incomplete sentences. The SI: Table S1 caption also requires attention.</w:t>
      </w:r>
    </w:p>
    <w:p w14:paraId="2CF6302A" w14:textId="77777777" w:rsidR="00931F64" w:rsidRPr="002C07E5" w:rsidRDefault="00931F64" w:rsidP="00931F64">
      <w:pPr>
        <w:rPr>
          <w:color w:val="000000" w:themeColor="text1"/>
          <w:rPrChange w:id="610" w:author="Sharp, Paul" w:date="2023-09-16T15:04:00Z">
            <w:rPr/>
          </w:rPrChange>
        </w:rPr>
      </w:pPr>
    </w:p>
    <w:p w14:paraId="74EC08EF" w14:textId="40E327F4" w:rsidR="0056677C" w:rsidRPr="002C07E5" w:rsidRDefault="00931F64">
      <w:pPr>
        <w:rPr>
          <w:color w:val="000000" w:themeColor="text1"/>
          <w:rPrChange w:id="611" w:author="Sharp, Paul" w:date="2023-09-16T15:04:00Z">
            <w:rPr/>
          </w:rPrChange>
        </w:rPr>
      </w:pPr>
      <w:r w:rsidRPr="002C07E5">
        <w:rPr>
          <w:i/>
          <w:iCs/>
          <w:color w:val="000000" w:themeColor="text1"/>
          <w:rPrChange w:id="612" w:author="Sharp, Paul" w:date="2023-09-16T15:04:00Z">
            <w:rPr>
              <w:i/>
              <w:iCs/>
              <w:color w:val="2F5496" w:themeColor="accent1" w:themeShade="BF"/>
            </w:rPr>
          </w:rPrChange>
        </w:rPr>
        <w:t xml:space="preserve">Will proofread </w:t>
      </w:r>
    </w:p>
    <w:sectPr w:rsidR="0056677C" w:rsidRPr="002C07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Eran Eldar" w:date="2023-08-26T09:03:00Z" w:initials="EE">
    <w:p w14:paraId="6CA72BDD" w14:textId="77777777" w:rsidR="00C633B5" w:rsidRDefault="00C633B5" w:rsidP="00AA7ED9">
      <w:pPr>
        <w:pStyle w:val="CommentText"/>
      </w:pPr>
      <w:r>
        <w:rPr>
          <w:rStyle w:val="CommentReference"/>
        </w:rPr>
        <w:annotationRef/>
      </w:r>
      <w:r>
        <w:t xml:space="preserve">Need to explicitly address experiment descriptions and results reporting </w:t>
      </w:r>
    </w:p>
  </w:comment>
  <w:comment w:id="76" w:author="Eran Eldar" w:date="2023-08-26T09:08:00Z" w:initials="EE">
    <w:p w14:paraId="664B2D91" w14:textId="77777777" w:rsidR="00B97849" w:rsidRDefault="00AD1904" w:rsidP="00A90D53">
      <w:pPr>
        <w:pStyle w:val="CommentText"/>
      </w:pPr>
      <w:r>
        <w:rPr>
          <w:rStyle w:val="CommentReference"/>
        </w:rPr>
        <w:annotationRef/>
      </w:r>
      <w:r w:rsidR="00B97849">
        <w:t>I think it's clear they are suggesting that one could learn both P(s|s') and p(s), and divide one by the other. Something similar is suggested in the science paper that we cite. So this answer doesn't really address the comment,.</w:t>
      </w:r>
    </w:p>
  </w:comment>
  <w:comment w:id="128" w:author="Eran Eldar" w:date="2023-08-26T09:24:00Z" w:initials="EE">
    <w:p w14:paraId="61CE5E45" w14:textId="77777777" w:rsidR="002A0F57" w:rsidRDefault="002A0F57">
      <w:pPr>
        <w:pStyle w:val="CommentText"/>
      </w:pPr>
      <w:r>
        <w:rPr>
          <w:rStyle w:val="CommentReference"/>
        </w:rPr>
        <w:annotationRef/>
      </w:r>
      <w:r>
        <w:t xml:space="preserve">This is an unnecessarily weak response, which can lead to the experiment begin removed, which in turn might jeopardize the paper. </w:t>
      </w:r>
      <w:r>
        <w:br/>
      </w:r>
      <w:r>
        <w:br/>
        <w:t>1- It is actually not strictly reasonable to choose high baseline probability characteristic</w:t>
      </w:r>
      <w:r>
        <w:br/>
      </w:r>
      <w:r>
        <w:br/>
        <w:t>2- People's behavior in the Linda problem suggests people don't do that.</w:t>
      </w:r>
    </w:p>
    <w:p w14:paraId="7976A4C1" w14:textId="77777777" w:rsidR="002A0F57" w:rsidRDefault="002A0F57" w:rsidP="00CF2711">
      <w:pPr>
        <w:pStyle w:val="CommentText"/>
      </w:pPr>
      <w:r>
        <w:t xml:space="preserve"> </w:t>
      </w:r>
      <w:r>
        <w:br/>
        <w:t xml:space="preserve">3- If outcome probabilities alone could explain the results, then starting probabilities wouldn't have an effect.  </w:t>
      </w:r>
      <w:r>
        <w:br/>
      </w:r>
      <w:r>
        <w:br/>
        <w:t xml:space="preserve">4- I think it makes sense to run a simple control task where we ask questions about the same outcomes, but with starting states that have similar base rates and different conditional probabilities - to show that people do learn the conditional probabilities even for low probability outcomes. </w:t>
      </w:r>
    </w:p>
  </w:comment>
  <w:comment w:id="180" w:author="Eran Eldar" w:date="2023-08-26T09:27:00Z" w:initials="EE">
    <w:p w14:paraId="5E13A05A" w14:textId="77777777" w:rsidR="003B0425" w:rsidRDefault="00FD27DC" w:rsidP="00F162C6">
      <w:pPr>
        <w:pStyle w:val="CommentText"/>
      </w:pPr>
      <w:r>
        <w:rPr>
          <w:rStyle w:val="CommentReference"/>
        </w:rPr>
        <w:annotationRef/>
      </w:r>
      <w:r w:rsidR="003B0425">
        <w:t xml:space="preserve">I don’t think we should write about a supposed 'original intention' since it sounds like an excuse.  </w:t>
      </w:r>
    </w:p>
  </w:comment>
  <w:comment w:id="245" w:author="Eran Eldar" w:date="2023-08-26T09:30:00Z" w:initials="EE">
    <w:p w14:paraId="1BAD701E" w14:textId="77777777" w:rsidR="00B868D0" w:rsidRDefault="00771E21" w:rsidP="000D4D0E">
      <w:pPr>
        <w:pStyle w:val="CommentText"/>
      </w:pPr>
      <w:r>
        <w:rPr>
          <w:rStyle w:val="CommentReference"/>
        </w:rPr>
        <w:annotationRef/>
      </w:r>
      <w:r w:rsidR="00B868D0">
        <w:t>This answer ignores the main relevant fact which is that in the first experiment, PR can didn't favor high base-rate states.</w:t>
      </w:r>
    </w:p>
  </w:comment>
  <w:comment w:id="267" w:author="Eran Eldar" w:date="2023-08-26T09:38:00Z" w:initials="EE">
    <w:p w14:paraId="4C1E5C86" w14:textId="77777777" w:rsidR="00700307" w:rsidRDefault="00700307" w:rsidP="00644275">
      <w:pPr>
        <w:pStyle w:val="CommentText"/>
      </w:pPr>
      <w:r>
        <w:rPr>
          <w:rStyle w:val="CommentReference"/>
        </w:rPr>
        <w:annotationRef/>
      </w:r>
      <w:r>
        <w:t>I am assuming the computations will be similarly shown for studies 2 and 3</w:t>
      </w:r>
    </w:p>
  </w:comment>
  <w:comment w:id="281" w:author="Eran Eldar" w:date="2023-08-26T09:40:00Z" w:initials="EE">
    <w:p w14:paraId="5A9230A2" w14:textId="77777777" w:rsidR="00AC333C" w:rsidRDefault="00030F93" w:rsidP="00A168FA">
      <w:pPr>
        <w:pStyle w:val="CommentText"/>
      </w:pPr>
      <w:r>
        <w:rPr>
          <w:rStyle w:val="CommentReference"/>
        </w:rPr>
        <w:annotationRef/>
      </w:r>
      <w:r w:rsidR="00AC333C">
        <w:t>A full description of the computation doesn't directly address the confusion caused by the previous version where black numbers were used to represent both rewards and expected values, without noting which is which.</w:t>
      </w:r>
    </w:p>
  </w:comment>
  <w:comment w:id="289" w:author="Eran Eldar" w:date="2023-08-26T09:42:00Z" w:initials="EE">
    <w:p w14:paraId="4A536EBC" w14:textId="77777777" w:rsidR="004073A8" w:rsidRDefault="004073A8" w:rsidP="009E0906">
      <w:pPr>
        <w:pStyle w:val="CommentText"/>
      </w:pPr>
      <w:r>
        <w:rPr>
          <w:rStyle w:val="CommentReference"/>
        </w:rPr>
        <w:annotationRef/>
      </w:r>
      <w:r>
        <w:t>See my comment on the similar comment by R1.</w:t>
      </w:r>
    </w:p>
  </w:comment>
  <w:comment w:id="299" w:author="Eran Eldar" w:date="2023-08-26T09:43:00Z" w:initials="EE">
    <w:p w14:paraId="7B94B88B" w14:textId="77777777" w:rsidR="009D1DB6" w:rsidRDefault="009D1DB6" w:rsidP="004663EC">
      <w:pPr>
        <w:pStyle w:val="CommentText"/>
      </w:pPr>
      <w:r>
        <w:rPr>
          <w:rStyle w:val="CommentReference"/>
        </w:rPr>
        <w:annotationRef/>
      </w:r>
      <w:r>
        <w:t xml:space="preserve">I would write "in what sense", because it's in a specific sense that PR is more efficient in divergent environments. </w:t>
      </w:r>
    </w:p>
  </w:comment>
  <w:comment w:id="303" w:author="Eran Eldar" w:date="2023-08-26T09:48:00Z" w:initials="EE">
    <w:p w14:paraId="42951B51" w14:textId="77777777" w:rsidR="005A20F6" w:rsidRDefault="005A20F6" w:rsidP="005B4741">
      <w:pPr>
        <w:pStyle w:val="CommentText"/>
      </w:pPr>
      <w:r>
        <w:rPr>
          <w:rStyle w:val="CommentReference"/>
        </w:rPr>
        <w:annotationRef/>
      </w:r>
      <w:r>
        <w:t xml:space="preserve">I think we may want to change our terminology to divergent and convergent. It is a bit more suitable than diverging and converging. </w:t>
      </w:r>
    </w:p>
  </w:comment>
  <w:comment w:id="310" w:author="Eran Eldar" w:date="2023-08-26T09:51:00Z" w:initials="EE">
    <w:p w14:paraId="03A46321" w14:textId="77777777" w:rsidR="00E858D7" w:rsidRDefault="0013595D" w:rsidP="00337618">
      <w:pPr>
        <w:pStyle w:val="CommentText"/>
      </w:pPr>
      <w:r>
        <w:rPr>
          <w:rStyle w:val="CommentReference"/>
        </w:rPr>
        <w:annotationRef/>
      </w:r>
      <w:r w:rsidR="00E858D7">
        <w:t xml:space="preserve">This phrasing is suboptimal in that it implies that SR also make zero predictions but we are ignoring them. This needs to explain in a way that seems natural, rather as based on an arguable assumption. </w:t>
      </w:r>
    </w:p>
  </w:comment>
  <w:comment w:id="314" w:author="Eran Eldar" w:date="2023-08-26T09:52:00Z" w:initials="EE">
    <w:p w14:paraId="3F4F0C85" w14:textId="77777777" w:rsidR="00BA4F28" w:rsidRDefault="00A873D0" w:rsidP="0057170B">
      <w:pPr>
        <w:pStyle w:val="CommentText"/>
      </w:pPr>
      <w:r>
        <w:rPr>
          <w:rStyle w:val="CommentReference"/>
        </w:rPr>
        <w:annotationRef/>
      </w:r>
      <w:r w:rsidR="00BA4F28">
        <w:t xml:space="preserve">Here too, it's not about a 'need' that we are assuming, it's just a natural consequence of algorithm that Peter Dayan originated. </w:t>
      </w:r>
    </w:p>
  </w:comment>
  <w:comment w:id="323" w:author="Eran Eldar" w:date="2023-08-26T09:54:00Z" w:initials="EE">
    <w:p w14:paraId="7246204A" w14:textId="2FB9D5A4" w:rsidR="00BA4F28" w:rsidRDefault="00BA4F28" w:rsidP="0017756C">
      <w:pPr>
        <w:pStyle w:val="CommentText"/>
      </w:pPr>
      <w:r>
        <w:rPr>
          <w:rStyle w:val="CommentReference"/>
        </w:rPr>
        <w:annotationRef/>
      </w:r>
      <w:r>
        <w:t>Need to say explicitly what is correct of the two options the reviewer described.</w:t>
      </w:r>
    </w:p>
  </w:comment>
  <w:comment w:id="347" w:author="Eran Eldar" w:date="2023-08-26T10:22:00Z" w:initials="EE">
    <w:p w14:paraId="2DCDF1B0" w14:textId="77777777" w:rsidR="002560EE" w:rsidRDefault="002560EE" w:rsidP="009B1234">
      <w:pPr>
        <w:pStyle w:val="CommentText"/>
      </w:pPr>
      <w:r>
        <w:rPr>
          <w:rStyle w:val="CommentReference"/>
        </w:rPr>
        <w:annotationRef/>
      </w:r>
      <w:r>
        <w:t>We need to address the issue of novelty. I think this reviewer later mentions studies on backward association that we are not familiar with and need to address (and frame the novelty with respect to).</w:t>
      </w:r>
    </w:p>
  </w:comment>
  <w:comment w:id="354" w:author="Eran Eldar" w:date="2023-08-26T10:10:00Z" w:initials="EE">
    <w:p w14:paraId="7A9919BA" w14:textId="06255E89" w:rsidR="00D96072" w:rsidRDefault="009A7FCF" w:rsidP="0045202C">
      <w:pPr>
        <w:pStyle w:val="CommentText"/>
      </w:pPr>
      <w:r>
        <w:rPr>
          <w:rStyle w:val="CommentReference"/>
        </w:rPr>
        <w:annotationRef/>
      </w:r>
      <w:r w:rsidR="00D96072">
        <w:t>I think we must lean on some source for the definition</w:t>
      </w:r>
    </w:p>
  </w:comment>
  <w:comment w:id="355" w:author="Eran Eldar" w:date="2023-08-26T10:18:00Z" w:initials="EE">
    <w:p w14:paraId="797C7FEF" w14:textId="77777777" w:rsidR="00127A3F" w:rsidRDefault="00C651B0" w:rsidP="00B61286">
      <w:pPr>
        <w:pStyle w:val="CommentText"/>
      </w:pPr>
      <w:r>
        <w:rPr>
          <w:rStyle w:val="CommentReference"/>
        </w:rPr>
        <w:annotationRef/>
      </w:r>
      <w:r w:rsidR="00127A3F">
        <w:t xml:space="preserve">All this is relevant, but you don't explain why or how it answers the reviewers comment. </w:t>
      </w:r>
    </w:p>
  </w:comment>
  <w:comment w:id="374" w:author="Eran Eldar" w:date="2023-08-26T10:20:00Z" w:initials="EE">
    <w:p w14:paraId="73993892" w14:textId="77777777" w:rsidR="00CF16E1" w:rsidRDefault="00CF16E1" w:rsidP="009B5DCE">
      <w:pPr>
        <w:pStyle w:val="CommentText"/>
      </w:pPr>
      <w:r>
        <w:rPr>
          <w:rStyle w:val="CommentReference"/>
        </w:rPr>
        <w:annotationRef/>
      </w:r>
      <w:r>
        <w:t>In what sense does it blur the line? I am not sure I agree.</w:t>
      </w:r>
    </w:p>
  </w:comment>
  <w:comment w:id="378" w:author="Eran Eldar" w:date="2023-08-26T10:21:00Z" w:initials="EE">
    <w:p w14:paraId="630DC473" w14:textId="77777777" w:rsidR="00B26FE7" w:rsidRDefault="002560EE" w:rsidP="003E177C">
      <w:pPr>
        <w:pStyle w:val="CommentText"/>
      </w:pPr>
      <w:r>
        <w:rPr>
          <w:rStyle w:val="CommentReference"/>
        </w:rPr>
        <w:annotationRef/>
      </w:r>
      <w:r w:rsidR="00B26FE7">
        <w:t>I don't think that is the reason. For me, the reason is to increase generality, since the relevant predictions can be used for tasks other than planning, like in Exp. 4.</w:t>
      </w:r>
    </w:p>
  </w:comment>
  <w:comment w:id="387" w:author="Eran Eldar" w:date="2023-08-26T10:26:00Z" w:initials="EE">
    <w:p w14:paraId="56726B64" w14:textId="77777777" w:rsidR="00A47CA3" w:rsidRDefault="00FC2230" w:rsidP="001F3FD5">
      <w:pPr>
        <w:pStyle w:val="CommentText"/>
      </w:pPr>
      <w:r>
        <w:rPr>
          <w:rStyle w:val="CommentReference"/>
        </w:rPr>
        <w:annotationRef/>
      </w:r>
      <w:r w:rsidR="00A47CA3">
        <w:t xml:space="preserve">This seems unrelated to the comment, and I also don't agree with what you write here. More on this below. </w:t>
      </w:r>
    </w:p>
  </w:comment>
  <w:comment w:id="392" w:author="Eran Eldar" w:date="2023-08-26T10:33:00Z" w:initials="EE">
    <w:p w14:paraId="4ED96BF4" w14:textId="71D12FBF" w:rsidR="00476D21" w:rsidRDefault="00476D21">
      <w:pPr>
        <w:pStyle w:val="CommentText"/>
      </w:pPr>
      <w:r>
        <w:rPr>
          <w:rStyle w:val="CommentReference"/>
        </w:rPr>
        <w:annotationRef/>
      </w:r>
      <w:r>
        <w:t>1- It needs to be said that the figure doesn't show participants' computations, it shows the computations of PR and SR, as defined in the literature</w:t>
      </w:r>
      <w:r>
        <w:br/>
      </w:r>
      <w:r>
        <w:br/>
        <w:t xml:space="preserve">2- With respect to the results, It needs to be said that we opted for the presenting the results of preregistered analyses, and not those of the exploratory SI analyses. </w:t>
      </w:r>
    </w:p>
    <w:p w14:paraId="060F553F" w14:textId="77777777" w:rsidR="00476D21" w:rsidRDefault="00476D21">
      <w:pPr>
        <w:pStyle w:val="CommentText"/>
      </w:pPr>
      <w:r>
        <w:br/>
        <w:t xml:space="preserve">3- Need to not that PR still was favored given single goal pursuit, although slightly and, again, this is an exploratory analysis anyway. </w:t>
      </w:r>
    </w:p>
    <w:p w14:paraId="1546110E" w14:textId="77777777" w:rsidR="00476D21" w:rsidRDefault="00476D21">
      <w:pPr>
        <w:pStyle w:val="CommentText"/>
      </w:pPr>
    </w:p>
    <w:p w14:paraId="4620432A" w14:textId="77777777" w:rsidR="00476D21" w:rsidRDefault="00476D21" w:rsidP="00D77301">
      <w:pPr>
        <w:pStyle w:val="CommentText"/>
      </w:pPr>
      <w:r>
        <w:t xml:space="preserve">4- Rather than saying the question is outside the scope, I would say it is orthogonal  to the question of the study, and this precisely was the motivation for study 2. </w:t>
      </w:r>
    </w:p>
  </w:comment>
  <w:comment w:id="411" w:author="Eran Eldar" w:date="2023-08-26T10:39:00Z" w:initials="EE">
    <w:p w14:paraId="409A576D" w14:textId="77777777" w:rsidR="00A47CA3" w:rsidRDefault="00A47CA3" w:rsidP="00234B0C">
      <w:pPr>
        <w:pStyle w:val="CommentText"/>
      </w:pPr>
      <w:r>
        <w:rPr>
          <w:rStyle w:val="CommentReference"/>
        </w:rPr>
        <w:annotationRef/>
      </w:r>
      <w:r>
        <w:t xml:space="preserve">The reviewer is questioning the novelty of our work, and we need to address that. </w:t>
      </w:r>
    </w:p>
  </w:comment>
  <w:comment w:id="418" w:author="Eran Eldar" w:date="2023-08-26T10:38:00Z" w:initials="EE">
    <w:p w14:paraId="4C67B271" w14:textId="19913524" w:rsidR="00CB6F3A" w:rsidRDefault="00CB6F3A" w:rsidP="00123824">
      <w:pPr>
        <w:pStyle w:val="CommentText"/>
      </w:pPr>
      <w:r>
        <w:rPr>
          <w:rStyle w:val="CommentReference"/>
        </w:rPr>
        <w:annotationRef/>
      </w:r>
      <w:r>
        <w:t xml:space="preserve">I think the response should be more nuanced. We have not really changed the focus of the paper, and the reviewers' comments imply a categorical distinction between prediction and planning that doesn't really exist. I am not saying we should write that, but we should write that PR and SR have been devised as aids for planning in multi-step environments, and we now demonstrate this more thoroughly, but it is true that the more general framing of our work is in terms of prediction (as shown also in Exp. 4). </w:t>
      </w:r>
    </w:p>
  </w:comment>
  <w:comment w:id="429" w:author="Eran Eldar" w:date="2023-08-26T10:44:00Z" w:initials="EE">
    <w:p w14:paraId="1B4D63B3" w14:textId="77777777" w:rsidR="007B75F4" w:rsidRDefault="004F0F9D" w:rsidP="00D06571">
      <w:pPr>
        <w:pStyle w:val="CommentText"/>
      </w:pPr>
      <w:r>
        <w:rPr>
          <w:rStyle w:val="CommentReference"/>
        </w:rPr>
        <w:annotationRef/>
      </w:r>
      <w:r w:rsidR="007B75F4">
        <w:t xml:space="preserve">I think this reviewer knows about modelling, so full modelling (i.e., regressing on EVs seems more appropriate), but probably either approach would work. </w:t>
      </w:r>
    </w:p>
  </w:comment>
  <w:comment w:id="458" w:author="Eran Eldar" w:date="2023-08-26T10:46:00Z" w:initials="EE">
    <w:p w14:paraId="77DDF2BB" w14:textId="17815ACE" w:rsidR="00684CD6" w:rsidRDefault="00684CD6" w:rsidP="00C64980">
      <w:pPr>
        <w:pStyle w:val="CommentText"/>
      </w:pPr>
      <w:r>
        <w:rPr>
          <w:rStyle w:val="CommentReference"/>
        </w:rPr>
        <w:annotationRef/>
      </w:r>
      <w:r>
        <w:t xml:space="preserve">Need to say that these memory probes were not designed to distinguish between models, and thsu are not expected to show differeces depending on the learning algorithms emplyed by the participant. </w:t>
      </w:r>
    </w:p>
  </w:comment>
  <w:comment w:id="468" w:author="Eran Eldar" w:date="2023-08-26T10:59:00Z" w:initials="EE">
    <w:p w14:paraId="6BFA99F2" w14:textId="77777777" w:rsidR="00271187" w:rsidRDefault="00CD1C5E" w:rsidP="00C627F3">
      <w:pPr>
        <w:pStyle w:val="CommentText"/>
      </w:pPr>
      <w:r>
        <w:rPr>
          <w:rStyle w:val="CommentReference"/>
        </w:rPr>
        <w:annotationRef/>
      </w:r>
      <w:r w:rsidR="00271187">
        <w:t>As above, answer needs to be more nuanced</w:t>
      </w:r>
    </w:p>
  </w:comment>
  <w:comment w:id="476" w:author="Eran Eldar" w:date="2023-08-26T11:01:00Z" w:initials="EE">
    <w:p w14:paraId="1213632E" w14:textId="77777777" w:rsidR="00CB18BC" w:rsidRDefault="00CB18BC" w:rsidP="00B34FF2">
      <w:pPr>
        <w:pStyle w:val="CommentText"/>
      </w:pPr>
      <w:r>
        <w:rPr>
          <w:rStyle w:val="CommentReference"/>
        </w:rPr>
        <w:annotationRef/>
      </w:r>
      <w:r>
        <w:t xml:space="preserve">There is a difference between "being influenced by" and "knowing" that you are overlooking. I don't think we assume knowing, and in a sense it is irrelevant whether they know or not, unless you suspect that "knowing" biased their decision not via backward learning. </w:t>
      </w:r>
    </w:p>
  </w:comment>
  <w:comment w:id="483" w:author="Eran Eldar" w:date="2023-08-26T11:06:00Z" w:initials="EE">
    <w:p w14:paraId="54A06409" w14:textId="77777777" w:rsidR="00B03ED6" w:rsidRDefault="00B03ED6" w:rsidP="001C5F03">
      <w:pPr>
        <w:pStyle w:val="CommentText"/>
      </w:pPr>
      <w:r>
        <w:rPr>
          <w:rStyle w:val="CommentReference"/>
        </w:rPr>
        <w:annotationRef/>
      </w:r>
      <w:r>
        <w:t xml:space="preserve">I believe the reviewer is talking about factors such as where you live in the US, who are your friends, and whether you are racist. Such factors need to be acknowledged in text, and our approach to coping with them described. </w:t>
      </w:r>
    </w:p>
  </w:comment>
  <w:comment w:id="489" w:author="Eran Eldar" w:date="2023-08-26T11:03:00Z" w:initials="EE">
    <w:p w14:paraId="72847FE8" w14:textId="287189F4" w:rsidR="00F43C0D" w:rsidRDefault="00F43C0D" w:rsidP="00A51F8C">
      <w:pPr>
        <w:pStyle w:val="CommentText"/>
      </w:pPr>
      <w:r>
        <w:rPr>
          <w:rStyle w:val="CommentReference"/>
        </w:rPr>
        <w:annotationRef/>
      </w:r>
      <w:r>
        <w:t xml:space="preserve">Again, I think if relevant at all this is a confounding factor, not something that needs to be validated. </w:t>
      </w:r>
    </w:p>
  </w:comment>
  <w:comment w:id="496" w:author="Eran Eldar" w:date="2023-08-26T11:06:00Z" w:initials="EE">
    <w:p w14:paraId="66BE0D3B" w14:textId="77777777" w:rsidR="006D499A" w:rsidRDefault="006D499A" w:rsidP="00095F6C">
      <w:pPr>
        <w:pStyle w:val="CommentText"/>
      </w:pPr>
      <w:r>
        <w:rPr>
          <w:rStyle w:val="CommentReference"/>
        </w:rPr>
        <w:annotationRef/>
      </w:r>
      <w:r>
        <w:t xml:space="preserve">There is an implied reference here to the issue of racism that we may want to address somehow. Also need to note that not all questions were about race. </w:t>
      </w:r>
    </w:p>
  </w:comment>
  <w:comment w:id="506" w:author="Eran Eldar" w:date="2023-08-26T11:09:00Z" w:initials="EE">
    <w:p w14:paraId="215F785E" w14:textId="77777777" w:rsidR="002A526F" w:rsidRDefault="002A526F" w:rsidP="006A3518">
      <w:pPr>
        <w:pStyle w:val="CommentText"/>
      </w:pPr>
      <w:r>
        <w:rPr>
          <w:rStyle w:val="CommentReference"/>
        </w:rPr>
        <w:annotationRef/>
      </w:r>
      <w:r>
        <w:t>1- First need to say that, unlike a controlled experimental setting, real life environments are not entirely divergent or convergent, then given your example as to how this can be.</w:t>
      </w:r>
      <w:r>
        <w:br/>
      </w:r>
      <w:r>
        <w:br/>
        <w:t xml:space="preserve">2- Need to apply the entropy measure to all the experiments to show that this measure generalizes to cases where the environment is entirely divergent/convergent. </w:t>
      </w:r>
    </w:p>
  </w:comment>
  <w:comment w:id="517" w:author="Eran Eldar" w:date="2023-08-26T11:10:00Z" w:initials="EE">
    <w:p w14:paraId="7D5FF8E0" w14:textId="77777777" w:rsidR="003442A9" w:rsidRDefault="00C96D9A" w:rsidP="002807C9">
      <w:pPr>
        <w:pStyle w:val="CommentText"/>
      </w:pPr>
      <w:r>
        <w:rPr>
          <w:rStyle w:val="CommentReference"/>
        </w:rPr>
        <w:annotationRef/>
      </w:r>
      <w:r w:rsidR="003442A9">
        <w:t xml:space="preserve">I wouldn't describe it as another factor. I would describe it as a more general measure that applies to both cases, as per my comment above. </w:t>
      </w:r>
    </w:p>
  </w:comment>
  <w:comment w:id="530" w:author="Eran Eldar" w:date="2023-08-26T11:16:00Z" w:initials="EE">
    <w:p w14:paraId="1731E005" w14:textId="77777777" w:rsidR="00767B65" w:rsidRDefault="00767B65" w:rsidP="001D75EC">
      <w:pPr>
        <w:pStyle w:val="CommentText"/>
      </w:pPr>
      <w:r>
        <w:rPr>
          <w:rStyle w:val="CommentReference"/>
        </w:rPr>
        <w:annotationRef/>
      </w:r>
      <w:r>
        <w:t xml:space="preserve">That sounds like a useful measure for RT. How do the RT distributions look? Do they show subjects taking very long times? I any case, you can filter those RTs out. </w:t>
      </w:r>
    </w:p>
  </w:comment>
  <w:comment w:id="535" w:author="Eran Eldar" w:date="2023-08-26T11:19:00Z" w:initials="EE">
    <w:p w14:paraId="551C0C72" w14:textId="77777777" w:rsidR="00D45AA2" w:rsidRDefault="00D45AA2" w:rsidP="00843238">
      <w:pPr>
        <w:pStyle w:val="CommentText"/>
      </w:pPr>
      <w:r>
        <w:rPr>
          <w:rStyle w:val="CommentReference"/>
        </w:rPr>
        <w:annotationRef/>
      </w:r>
      <w:r>
        <w:t xml:space="preserve">The efficiency claim predicts that RTs will be faster for those more in line with the more efficient strategy. </w:t>
      </w:r>
    </w:p>
  </w:comment>
  <w:comment w:id="542" w:author="Eran Eldar" w:date="2023-08-26T11:22:00Z" w:initials="EE">
    <w:p w14:paraId="50802F58" w14:textId="77777777" w:rsidR="00D230B3" w:rsidRDefault="00D230B3" w:rsidP="004B2BD4">
      <w:pPr>
        <w:pStyle w:val="CommentText"/>
      </w:pPr>
      <w:r>
        <w:rPr>
          <w:rStyle w:val="CommentReference"/>
        </w:rPr>
        <w:annotationRef/>
      </w:r>
      <w:r>
        <w:t>Probably means inversion from backward to forward, as forward is direction in which you move. I am not sure our algorithm necessitates that, but first, what was the rationale for RT effects in Mommenejad?</w:t>
      </w:r>
    </w:p>
  </w:comment>
  <w:comment w:id="557" w:author="Eran Eldar" w:date="2023-08-26T11:23:00Z" w:initials="EE">
    <w:p w14:paraId="0489ECB6" w14:textId="77777777" w:rsidR="00B44ED2" w:rsidRDefault="00B44ED2" w:rsidP="00BF2D74">
      <w:pPr>
        <w:pStyle w:val="CommentText"/>
      </w:pPr>
      <w:r>
        <w:rPr>
          <w:rStyle w:val="CommentReference"/>
        </w:rPr>
        <w:annotationRef/>
      </w:r>
      <w:r>
        <w:t>Unclear what this means</w:t>
      </w:r>
    </w:p>
  </w:comment>
  <w:comment w:id="561" w:author="Eran Eldar" w:date="2023-08-26T11:25:00Z" w:initials="EE">
    <w:p w14:paraId="2238FAF9" w14:textId="77777777" w:rsidR="001D6C40" w:rsidRDefault="001D6C40" w:rsidP="001708A6">
      <w:pPr>
        <w:pStyle w:val="CommentText"/>
      </w:pPr>
      <w:r>
        <w:rPr>
          <w:rStyle w:val="CommentReference"/>
        </w:rPr>
        <w:annotationRef/>
      </w:r>
      <w:r>
        <w:t xml:space="preserve">So why would people prefer SR? I think there is a risk for mistakes in real-world settings as well, as can be seen in Exp. 4, and that's a good reason to generally prefer SR. Adopting PR means prioritizing efficiency over accuracy. </w:t>
      </w:r>
    </w:p>
  </w:comment>
  <w:comment w:id="570" w:author="Eran Eldar" w:date="2023-08-26T11:28:00Z" w:initials="EE">
    <w:p w14:paraId="10898BA2" w14:textId="77777777" w:rsidR="005A5F06" w:rsidRDefault="005A5F06" w:rsidP="00F72E74">
      <w:pPr>
        <w:pStyle w:val="CommentText"/>
      </w:pPr>
      <w:r>
        <w:rPr>
          <w:rStyle w:val="CommentReference"/>
        </w:rPr>
        <w:annotationRef/>
      </w:r>
      <w:r>
        <w:t xml:space="preserve">The answer needs to explain these are two different things, and answer each separately. The properties "equal base rates " and "backward planning having an efficiency benefit" are orthogonal. </w:t>
      </w:r>
    </w:p>
  </w:comment>
  <w:comment w:id="577" w:author="Eran Eldar" w:date="2023-08-26T11:27:00Z" w:initials="EE">
    <w:p w14:paraId="10551CBD" w14:textId="5B8A2A2C" w:rsidR="001D2E3D" w:rsidRDefault="001D2E3D" w:rsidP="007B3729">
      <w:pPr>
        <w:pStyle w:val="CommentText"/>
      </w:pPr>
      <w:r>
        <w:rPr>
          <w:rStyle w:val="CommentReference"/>
        </w:rPr>
        <w:annotationRef/>
      </w:r>
      <w:r>
        <w:t>That's not true. Exp 1 doesn't involve base-rate sensitivity.</w:t>
      </w:r>
    </w:p>
  </w:comment>
  <w:comment w:id="585" w:author="Eran Eldar" w:date="2023-08-26T11:29:00Z" w:initials="EE">
    <w:p w14:paraId="569AAA52" w14:textId="77777777" w:rsidR="00867672" w:rsidRDefault="00867672" w:rsidP="00C06431">
      <w:pPr>
        <w:pStyle w:val="CommentText"/>
      </w:pPr>
      <w:r>
        <w:rPr>
          <w:rStyle w:val="CommentReference"/>
        </w:rPr>
        <w:annotationRef/>
      </w:r>
      <w:r>
        <w:t>Were they shown the other state as well?</w:t>
      </w:r>
    </w:p>
  </w:comment>
  <w:comment w:id="594" w:author="Eran Eldar" w:date="2023-08-26T11:31:00Z" w:initials="EE">
    <w:p w14:paraId="22E64017" w14:textId="77777777" w:rsidR="000E0831" w:rsidRDefault="00FE7757" w:rsidP="00DB2D1E">
      <w:pPr>
        <w:pStyle w:val="CommentText"/>
      </w:pPr>
      <w:r>
        <w:rPr>
          <w:rStyle w:val="CommentReference"/>
        </w:rPr>
        <w:annotationRef/>
      </w:r>
      <w:r w:rsidR="000E0831">
        <w:t>How is choosing a state more related to whether its associations was learnt well? It seems the way to answer this question is to look at trials where both PR and SR favored the same state, and then compare performance as a function of which state that was.</w:t>
      </w:r>
    </w:p>
  </w:comment>
  <w:comment w:id="601" w:author="Eran Eldar" w:date="2023-08-26T11:36:00Z" w:initials="EE">
    <w:p w14:paraId="4FC2D058" w14:textId="77777777" w:rsidR="0061477F" w:rsidRDefault="0061477F" w:rsidP="004A4A9E">
      <w:pPr>
        <w:pStyle w:val="CommentText"/>
      </w:pPr>
      <w:r>
        <w:rPr>
          <w:rStyle w:val="CommentReference"/>
        </w:rPr>
        <w:annotationRef/>
      </w:r>
      <w:r>
        <w:t>Need to do a split half test: testing whether after the map change, people who tended to be wrong in half the queries, also tended to be wrong in the other half of the queries (i.e. correlation in performance between the two halves of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72BDD" w15:done="0"/>
  <w15:commentEx w15:paraId="664B2D91" w15:done="0"/>
  <w15:commentEx w15:paraId="7976A4C1" w15:done="0"/>
  <w15:commentEx w15:paraId="5E13A05A" w15:done="0"/>
  <w15:commentEx w15:paraId="1BAD701E" w15:done="0"/>
  <w15:commentEx w15:paraId="4C1E5C86" w15:done="0"/>
  <w15:commentEx w15:paraId="5A9230A2" w15:done="0"/>
  <w15:commentEx w15:paraId="4A536EBC" w15:done="0"/>
  <w15:commentEx w15:paraId="7B94B88B" w15:done="0"/>
  <w15:commentEx w15:paraId="42951B51" w15:done="0"/>
  <w15:commentEx w15:paraId="03A46321" w15:done="0"/>
  <w15:commentEx w15:paraId="3F4F0C85" w15:done="0"/>
  <w15:commentEx w15:paraId="7246204A" w15:done="0"/>
  <w15:commentEx w15:paraId="2DCDF1B0" w15:done="0"/>
  <w15:commentEx w15:paraId="7A9919BA" w15:done="0"/>
  <w15:commentEx w15:paraId="797C7FEF" w15:done="0"/>
  <w15:commentEx w15:paraId="73993892" w15:done="0"/>
  <w15:commentEx w15:paraId="630DC473" w15:done="0"/>
  <w15:commentEx w15:paraId="56726B64" w15:done="0"/>
  <w15:commentEx w15:paraId="4620432A" w15:done="0"/>
  <w15:commentEx w15:paraId="409A576D" w15:done="0"/>
  <w15:commentEx w15:paraId="4C67B271" w15:done="0"/>
  <w15:commentEx w15:paraId="1B4D63B3" w15:done="0"/>
  <w15:commentEx w15:paraId="77DDF2BB" w15:done="0"/>
  <w15:commentEx w15:paraId="6BFA99F2" w15:done="0"/>
  <w15:commentEx w15:paraId="1213632E" w15:done="0"/>
  <w15:commentEx w15:paraId="54A06409" w15:done="0"/>
  <w15:commentEx w15:paraId="72847FE8" w15:done="0"/>
  <w15:commentEx w15:paraId="66BE0D3B" w15:done="0"/>
  <w15:commentEx w15:paraId="215F785E" w15:done="0"/>
  <w15:commentEx w15:paraId="7D5FF8E0" w15:done="0"/>
  <w15:commentEx w15:paraId="1731E005" w15:done="0"/>
  <w15:commentEx w15:paraId="551C0C72" w15:done="0"/>
  <w15:commentEx w15:paraId="50802F58" w15:done="0"/>
  <w15:commentEx w15:paraId="0489ECB6" w15:done="0"/>
  <w15:commentEx w15:paraId="2238FAF9" w15:done="0"/>
  <w15:commentEx w15:paraId="10898BA2" w15:done="0"/>
  <w15:commentEx w15:paraId="10551CBD" w15:done="0"/>
  <w15:commentEx w15:paraId="569AAA52" w15:done="0"/>
  <w15:commentEx w15:paraId="22E64017" w15:done="0"/>
  <w15:commentEx w15:paraId="4FC2D0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43E77" w16cex:dateUtc="2023-08-26T06:03:00Z"/>
  <w16cex:commentExtensible w16cex:durableId="28943F7F" w16cex:dateUtc="2023-08-26T06:08:00Z"/>
  <w16cex:commentExtensible w16cex:durableId="28944365" w16cex:dateUtc="2023-08-26T06:24:00Z"/>
  <w16cex:commentExtensible w16cex:durableId="28944403" w16cex:dateUtc="2023-08-26T06:27:00Z"/>
  <w16cex:commentExtensible w16cex:durableId="289444A5" w16cex:dateUtc="2023-08-26T06:30:00Z"/>
  <w16cex:commentExtensible w16cex:durableId="28944698" w16cex:dateUtc="2023-08-26T06:38:00Z"/>
  <w16cex:commentExtensible w16cex:durableId="28944705" w16cex:dateUtc="2023-08-26T06:40:00Z"/>
  <w16cex:commentExtensible w16cex:durableId="2894479C" w16cex:dateUtc="2023-08-26T06:42:00Z"/>
  <w16cex:commentExtensible w16cex:durableId="289447CC" w16cex:dateUtc="2023-08-26T06:43:00Z"/>
  <w16cex:commentExtensible w16cex:durableId="289448E7" w16cex:dateUtc="2023-08-26T06:48:00Z"/>
  <w16cex:commentExtensible w16cex:durableId="28944997" w16cex:dateUtc="2023-08-26T06:51:00Z"/>
  <w16cex:commentExtensible w16cex:durableId="289449C0" w16cex:dateUtc="2023-08-26T06:52:00Z"/>
  <w16cex:commentExtensible w16cex:durableId="28944A6C" w16cex:dateUtc="2023-08-26T06:54:00Z"/>
  <w16cex:commentExtensible w16cex:durableId="28945100" w16cex:dateUtc="2023-08-26T07:22:00Z"/>
  <w16cex:commentExtensible w16cex:durableId="28944E1C" w16cex:dateUtc="2023-08-26T07:10:00Z"/>
  <w16cex:commentExtensible w16cex:durableId="28945013" w16cex:dateUtc="2023-08-26T07:18:00Z"/>
  <w16cex:commentExtensible w16cex:durableId="28945051" w16cex:dateUtc="2023-08-26T07:20:00Z"/>
  <w16cex:commentExtensible w16cex:durableId="289450C7" w16cex:dateUtc="2023-08-26T07:21:00Z"/>
  <w16cex:commentExtensible w16cex:durableId="289451C9" w16cex:dateUtc="2023-08-26T07:26:00Z"/>
  <w16cex:commentExtensible w16cex:durableId="28945373" w16cex:dateUtc="2023-08-26T07:33:00Z"/>
  <w16cex:commentExtensible w16cex:durableId="289454CC" w16cex:dateUtc="2023-08-26T07:39:00Z"/>
  <w16cex:commentExtensible w16cex:durableId="28945498" w16cex:dateUtc="2023-08-26T07:38:00Z"/>
  <w16cex:commentExtensible w16cex:durableId="289455F0" w16cex:dateUtc="2023-08-26T07:44:00Z"/>
  <w16cex:commentExtensible w16cex:durableId="28945689" w16cex:dateUtc="2023-08-26T07:46:00Z"/>
  <w16cex:commentExtensible w16cex:durableId="2894598B" w16cex:dateUtc="2023-08-26T07:59:00Z"/>
  <w16cex:commentExtensible w16cex:durableId="28945A1C" w16cex:dateUtc="2023-08-26T08:01:00Z"/>
  <w16cex:commentExtensible w16cex:durableId="28945B1A" w16cex:dateUtc="2023-08-26T08:06:00Z"/>
  <w16cex:commentExtensible w16cex:durableId="28945A79" w16cex:dateUtc="2023-08-26T08:03:00Z"/>
  <w16cex:commentExtensible w16cex:durableId="28945B3F" w16cex:dateUtc="2023-08-26T08:06:00Z"/>
  <w16cex:commentExtensible w16cex:durableId="28945BE2" w16cex:dateUtc="2023-08-26T08:09:00Z"/>
  <w16cex:commentExtensible w16cex:durableId="28945C16" w16cex:dateUtc="2023-08-26T08:10:00Z"/>
  <w16cex:commentExtensible w16cex:durableId="28945D97" w16cex:dateUtc="2023-08-26T08:16:00Z"/>
  <w16cex:commentExtensible w16cex:durableId="28945E51" w16cex:dateUtc="2023-08-26T08:19:00Z"/>
  <w16cex:commentExtensible w16cex:durableId="28945EFA" w16cex:dateUtc="2023-08-26T08:22:00Z"/>
  <w16cex:commentExtensible w16cex:durableId="28945F24" w16cex:dateUtc="2023-08-26T08:23:00Z"/>
  <w16cex:commentExtensible w16cex:durableId="28945FA6" w16cex:dateUtc="2023-08-26T08:25:00Z"/>
  <w16cex:commentExtensible w16cex:durableId="28946075" w16cex:dateUtc="2023-08-26T08:28:00Z"/>
  <w16cex:commentExtensible w16cex:durableId="2894601D" w16cex:dateUtc="2023-08-26T08:27:00Z"/>
  <w16cex:commentExtensible w16cex:durableId="28946094" w16cex:dateUtc="2023-08-26T08:29:00Z"/>
  <w16cex:commentExtensible w16cex:durableId="2894611C" w16cex:dateUtc="2023-08-26T08:31:00Z"/>
  <w16cex:commentExtensible w16cex:durableId="2894624B" w16cex:dateUtc="2023-08-26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72BDD" w16cid:durableId="28943E77"/>
  <w16cid:commentId w16cid:paraId="664B2D91" w16cid:durableId="28943F7F"/>
  <w16cid:commentId w16cid:paraId="7976A4C1" w16cid:durableId="28944365"/>
  <w16cid:commentId w16cid:paraId="5E13A05A" w16cid:durableId="28944403"/>
  <w16cid:commentId w16cid:paraId="1BAD701E" w16cid:durableId="289444A5"/>
  <w16cid:commentId w16cid:paraId="4C1E5C86" w16cid:durableId="28944698"/>
  <w16cid:commentId w16cid:paraId="5A9230A2" w16cid:durableId="28944705"/>
  <w16cid:commentId w16cid:paraId="4A536EBC" w16cid:durableId="2894479C"/>
  <w16cid:commentId w16cid:paraId="7B94B88B" w16cid:durableId="289447CC"/>
  <w16cid:commentId w16cid:paraId="42951B51" w16cid:durableId="289448E7"/>
  <w16cid:commentId w16cid:paraId="03A46321" w16cid:durableId="28944997"/>
  <w16cid:commentId w16cid:paraId="3F4F0C85" w16cid:durableId="289449C0"/>
  <w16cid:commentId w16cid:paraId="7246204A" w16cid:durableId="28944A6C"/>
  <w16cid:commentId w16cid:paraId="2DCDF1B0" w16cid:durableId="28945100"/>
  <w16cid:commentId w16cid:paraId="7A9919BA" w16cid:durableId="28944E1C"/>
  <w16cid:commentId w16cid:paraId="797C7FEF" w16cid:durableId="28945013"/>
  <w16cid:commentId w16cid:paraId="73993892" w16cid:durableId="28945051"/>
  <w16cid:commentId w16cid:paraId="630DC473" w16cid:durableId="289450C7"/>
  <w16cid:commentId w16cid:paraId="56726B64" w16cid:durableId="289451C9"/>
  <w16cid:commentId w16cid:paraId="4620432A" w16cid:durableId="28945373"/>
  <w16cid:commentId w16cid:paraId="409A576D" w16cid:durableId="289454CC"/>
  <w16cid:commentId w16cid:paraId="4C67B271" w16cid:durableId="28945498"/>
  <w16cid:commentId w16cid:paraId="1B4D63B3" w16cid:durableId="289455F0"/>
  <w16cid:commentId w16cid:paraId="77DDF2BB" w16cid:durableId="28945689"/>
  <w16cid:commentId w16cid:paraId="6BFA99F2" w16cid:durableId="2894598B"/>
  <w16cid:commentId w16cid:paraId="1213632E" w16cid:durableId="28945A1C"/>
  <w16cid:commentId w16cid:paraId="54A06409" w16cid:durableId="28945B1A"/>
  <w16cid:commentId w16cid:paraId="72847FE8" w16cid:durableId="28945A79"/>
  <w16cid:commentId w16cid:paraId="66BE0D3B" w16cid:durableId="28945B3F"/>
  <w16cid:commentId w16cid:paraId="215F785E" w16cid:durableId="28945BE2"/>
  <w16cid:commentId w16cid:paraId="7D5FF8E0" w16cid:durableId="28945C16"/>
  <w16cid:commentId w16cid:paraId="1731E005" w16cid:durableId="28945D97"/>
  <w16cid:commentId w16cid:paraId="551C0C72" w16cid:durableId="28945E51"/>
  <w16cid:commentId w16cid:paraId="50802F58" w16cid:durableId="28945EFA"/>
  <w16cid:commentId w16cid:paraId="0489ECB6" w16cid:durableId="28945F24"/>
  <w16cid:commentId w16cid:paraId="2238FAF9" w16cid:durableId="28945FA6"/>
  <w16cid:commentId w16cid:paraId="10898BA2" w16cid:durableId="28946075"/>
  <w16cid:commentId w16cid:paraId="10551CBD" w16cid:durableId="2894601D"/>
  <w16cid:commentId w16cid:paraId="569AAA52" w16cid:durableId="28946094"/>
  <w16cid:commentId w16cid:paraId="22E64017" w16cid:durableId="2894611C"/>
  <w16cid:commentId w16cid:paraId="4FC2D058" w16cid:durableId="289462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25035"/>
    <w:multiLevelType w:val="hybridMultilevel"/>
    <w:tmpl w:val="BB7E6B7A"/>
    <w:lvl w:ilvl="0" w:tplc="41A251C8">
      <w:start w:val="1"/>
      <w:numFmt w:val="bullet"/>
      <w:lvlText w:val="-"/>
      <w:lvlJc w:val="left"/>
      <w:pPr>
        <w:ind w:left="720" w:hanging="360"/>
      </w:pPr>
      <w:rPr>
        <w:rFonts w:ascii="Calibri" w:eastAsiaTheme="minorHAnsi" w:hAnsi="Calibri" w:cs="Calibri" w:hint="default"/>
        <w:i/>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6111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p, Paul">
    <w15:presenceInfo w15:providerId="AD" w15:userId="S::skgtbsh@ucl.ac.uk::ca8fa1b2-9ed6-45c8-8816-0dbcd8da31c7"/>
  </w15:person>
  <w15:person w15:author="Sharp, Paul [2]">
    <w15:presenceInfo w15:providerId="AD" w15:userId="S::paul.sharp@yale.edu::0c941c98-e3f3-4487-975d-c1a72d611d05"/>
  </w15:person>
  <w15:person w15:author="Eran Eldar">
    <w15:presenceInfo w15:providerId="Windows Live" w15:userId="446625aafb70d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9D"/>
    <w:rsid w:val="00025A0C"/>
    <w:rsid w:val="00030F93"/>
    <w:rsid w:val="000466D0"/>
    <w:rsid w:val="00080718"/>
    <w:rsid w:val="000824E0"/>
    <w:rsid w:val="000D0846"/>
    <w:rsid w:val="000E0831"/>
    <w:rsid w:val="001062DF"/>
    <w:rsid w:val="00127A3F"/>
    <w:rsid w:val="00130EDD"/>
    <w:rsid w:val="0013595D"/>
    <w:rsid w:val="001D2E3D"/>
    <w:rsid w:val="001D6C40"/>
    <w:rsid w:val="001F512D"/>
    <w:rsid w:val="00217DD4"/>
    <w:rsid w:val="002560EE"/>
    <w:rsid w:val="00271187"/>
    <w:rsid w:val="002946C1"/>
    <w:rsid w:val="002A0759"/>
    <w:rsid w:val="002A0F57"/>
    <w:rsid w:val="002A526F"/>
    <w:rsid w:val="002C07E5"/>
    <w:rsid w:val="002D4CBA"/>
    <w:rsid w:val="00300A86"/>
    <w:rsid w:val="0032599D"/>
    <w:rsid w:val="00343E59"/>
    <w:rsid w:val="003442A9"/>
    <w:rsid w:val="00344D60"/>
    <w:rsid w:val="003467F2"/>
    <w:rsid w:val="003A15ED"/>
    <w:rsid w:val="003B0425"/>
    <w:rsid w:val="003B0553"/>
    <w:rsid w:val="003B6986"/>
    <w:rsid w:val="003D2863"/>
    <w:rsid w:val="004016C0"/>
    <w:rsid w:val="004073A8"/>
    <w:rsid w:val="00476873"/>
    <w:rsid w:val="00476D21"/>
    <w:rsid w:val="004B42CE"/>
    <w:rsid w:val="004F0F9D"/>
    <w:rsid w:val="0056677C"/>
    <w:rsid w:val="00575907"/>
    <w:rsid w:val="005A20F6"/>
    <w:rsid w:val="005A5F06"/>
    <w:rsid w:val="005A6FCD"/>
    <w:rsid w:val="005B1296"/>
    <w:rsid w:val="005C375C"/>
    <w:rsid w:val="005E18B8"/>
    <w:rsid w:val="0061477F"/>
    <w:rsid w:val="00624E87"/>
    <w:rsid w:val="00642210"/>
    <w:rsid w:val="006655D2"/>
    <w:rsid w:val="00674ACA"/>
    <w:rsid w:val="00684CD6"/>
    <w:rsid w:val="006874AD"/>
    <w:rsid w:val="00692BF2"/>
    <w:rsid w:val="006B0776"/>
    <w:rsid w:val="006D499A"/>
    <w:rsid w:val="006E3012"/>
    <w:rsid w:val="00700307"/>
    <w:rsid w:val="00767710"/>
    <w:rsid w:val="00767B65"/>
    <w:rsid w:val="0077097A"/>
    <w:rsid w:val="00771E21"/>
    <w:rsid w:val="007A092E"/>
    <w:rsid w:val="007B75F4"/>
    <w:rsid w:val="0085417A"/>
    <w:rsid w:val="00867672"/>
    <w:rsid w:val="00874987"/>
    <w:rsid w:val="0088348A"/>
    <w:rsid w:val="00913D58"/>
    <w:rsid w:val="00931F64"/>
    <w:rsid w:val="009A0D11"/>
    <w:rsid w:val="009A7FCF"/>
    <w:rsid w:val="009C64E2"/>
    <w:rsid w:val="009D1DB6"/>
    <w:rsid w:val="009D29BA"/>
    <w:rsid w:val="009E7F45"/>
    <w:rsid w:val="00A266D6"/>
    <w:rsid w:val="00A47CA3"/>
    <w:rsid w:val="00A873D0"/>
    <w:rsid w:val="00A915E6"/>
    <w:rsid w:val="00A91B9A"/>
    <w:rsid w:val="00AC333C"/>
    <w:rsid w:val="00AD1904"/>
    <w:rsid w:val="00B03ED6"/>
    <w:rsid w:val="00B26FE7"/>
    <w:rsid w:val="00B35246"/>
    <w:rsid w:val="00B44ED2"/>
    <w:rsid w:val="00B71B7F"/>
    <w:rsid w:val="00B71E58"/>
    <w:rsid w:val="00B7609A"/>
    <w:rsid w:val="00B868D0"/>
    <w:rsid w:val="00B97849"/>
    <w:rsid w:val="00BA4F28"/>
    <w:rsid w:val="00BD20CF"/>
    <w:rsid w:val="00C15C42"/>
    <w:rsid w:val="00C633B5"/>
    <w:rsid w:val="00C651B0"/>
    <w:rsid w:val="00C96D9A"/>
    <w:rsid w:val="00CA01FB"/>
    <w:rsid w:val="00CA30E6"/>
    <w:rsid w:val="00CA3D81"/>
    <w:rsid w:val="00CB18BC"/>
    <w:rsid w:val="00CB6F3A"/>
    <w:rsid w:val="00CD1C5E"/>
    <w:rsid w:val="00CD7A89"/>
    <w:rsid w:val="00CE06A2"/>
    <w:rsid w:val="00CE6419"/>
    <w:rsid w:val="00CF16E1"/>
    <w:rsid w:val="00CF68DF"/>
    <w:rsid w:val="00D1000C"/>
    <w:rsid w:val="00D129DF"/>
    <w:rsid w:val="00D1759F"/>
    <w:rsid w:val="00D230B3"/>
    <w:rsid w:val="00D2399C"/>
    <w:rsid w:val="00D45AA2"/>
    <w:rsid w:val="00D76667"/>
    <w:rsid w:val="00D96072"/>
    <w:rsid w:val="00DB04C1"/>
    <w:rsid w:val="00DD54DA"/>
    <w:rsid w:val="00E85332"/>
    <w:rsid w:val="00E858D7"/>
    <w:rsid w:val="00EB055A"/>
    <w:rsid w:val="00F01E40"/>
    <w:rsid w:val="00F43C0D"/>
    <w:rsid w:val="00F745F6"/>
    <w:rsid w:val="00FC2230"/>
    <w:rsid w:val="00FD27DC"/>
    <w:rsid w:val="00FE77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634D"/>
  <w15:chartTrackingRefBased/>
  <w15:docId w15:val="{BF4E6E6A-320A-C94A-B5FB-E887F44C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99D"/>
    <w:rPr>
      <w:color w:val="0563C1" w:themeColor="hyperlink"/>
      <w:u w:val="single"/>
    </w:rPr>
  </w:style>
  <w:style w:type="character" w:styleId="UnresolvedMention">
    <w:name w:val="Unresolved Mention"/>
    <w:basedOn w:val="DefaultParagraphFont"/>
    <w:uiPriority w:val="99"/>
    <w:semiHidden/>
    <w:unhideWhenUsed/>
    <w:rsid w:val="0032599D"/>
    <w:rPr>
      <w:color w:val="605E5C"/>
      <w:shd w:val="clear" w:color="auto" w:fill="E1DFDD"/>
    </w:rPr>
  </w:style>
  <w:style w:type="paragraph" w:styleId="Footer">
    <w:name w:val="footer"/>
    <w:basedOn w:val="Normal"/>
    <w:link w:val="FooterChar"/>
    <w:uiPriority w:val="99"/>
    <w:semiHidden/>
    <w:unhideWhenUsed/>
    <w:rsid w:val="004016C0"/>
    <w:pPr>
      <w:tabs>
        <w:tab w:val="center" w:pos="4680"/>
        <w:tab w:val="right" w:pos="9360"/>
      </w:tabs>
    </w:pPr>
  </w:style>
  <w:style w:type="character" w:customStyle="1" w:styleId="FooterChar">
    <w:name w:val="Footer Char"/>
    <w:basedOn w:val="DefaultParagraphFont"/>
    <w:link w:val="Footer"/>
    <w:uiPriority w:val="99"/>
    <w:semiHidden/>
    <w:rsid w:val="004016C0"/>
  </w:style>
  <w:style w:type="character" w:styleId="PageNumber">
    <w:name w:val="page number"/>
    <w:basedOn w:val="DefaultParagraphFont"/>
    <w:uiPriority w:val="99"/>
    <w:semiHidden/>
    <w:unhideWhenUsed/>
    <w:rsid w:val="004016C0"/>
  </w:style>
  <w:style w:type="paragraph" w:styleId="ListParagraph">
    <w:name w:val="List Paragraph"/>
    <w:basedOn w:val="Normal"/>
    <w:uiPriority w:val="34"/>
    <w:qFormat/>
    <w:rsid w:val="00CF68DF"/>
    <w:pPr>
      <w:ind w:left="720"/>
      <w:contextualSpacing/>
    </w:pPr>
  </w:style>
  <w:style w:type="character" w:styleId="CommentReference">
    <w:name w:val="annotation reference"/>
    <w:basedOn w:val="DefaultParagraphFont"/>
    <w:uiPriority w:val="99"/>
    <w:semiHidden/>
    <w:unhideWhenUsed/>
    <w:rsid w:val="00C633B5"/>
    <w:rPr>
      <w:sz w:val="16"/>
      <w:szCs w:val="16"/>
    </w:rPr>
  </w:style>
  <w:style w:type="paragraph" w:styleId="CommentText">
    <w:name w:val="annotation text"/>
    <w:basedOn w:val="Normal"/>
    <w:link w:val="CommentTextChar"/>
    <w:uiPriority w:val="99"/>
    <w:unhideWhenUsed/>
    <w:rsid w:val="00C633B5"/>
    <w:rPr>
      <w:sz w:val="20"/>
      <w:szCs w:val="20"/>
    </w:rPr>
  </w:style>
  <w:style w:type="character" w:customStyle="1" w:styleId="CommentTextChar">
    <w:name w:val="Comment Text Char"/>
    <w:basedOn w:val="DefaultParagraphFont"/>
    <w:link w:val="CommentText"/>
    <w:uiPriority w:val="99"/>
    <w:rsid w:val="00C633B5"/>
    <w:rPr>
      <w:sz w:val="20"/>
      <w:szCs w:val="20"/>
    </w:rPr>
  </w:style>
  <w:style w:type="paragraph" w:styleId="CommentSubject">
    <w:name w:val="annotation subject"/>
    <w:basedOn w:val="CommentText"/>
    <w:next w:val="CommentText"/>
    <w:link w:val="CommentSubjectChar"/>
    <w:uiPriority w:val="99"/>
    <w:semiHidden/>
    <w:unhideWhenUsed/>
    <w:rsid w:val="00C633B5"/>
    <w:rPr>
      <w:b/>
      <w:bCs/>
    </w:rPr>
  </w:style>
  <w:style w:type="character" w:customStyle="1" w:styleId="CommentSubjectChar">
    <w:name w:val="Comment Subject Char"/>
    <w:basedOn w:val="CommentTextChar"/>
    <w:link w:val="CommentSubject"/>
    <w:uiPriority w:val="99"/>
    <w:semiHidden/>
    <w:rsid w:val="00C633B5"/>
    <w:rPr>
      <w:b/>
      <w:bCs/>
      <w:sz w:val="20"/>
      <w:szCs w:val="20"/>
    </w:rPr>
  </w:style>
  <w:style w:type="paragraph" w:styleId="Revision">
    <w:name w:val="Revision"/>
    <w:hidden/>
    <w:uiPriority w:val="99"/>
    <w:semiHidden/>
    <w:rsid w:val="0076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158">
      <w:bodyDiv w:val="1"/>
      <w:marLeft w:val="0"/>
      <w:marRight w:val="0"/>
      <w:marTop w:val="0"/>
      <w:marBottom w:val="0"/>
      <w:divBdr>
        <w:top w:val="none" w:sz="0" w:space="0" w:color="auto"/>
        <w:left w:val="none" w:sz="0" w:space="0" w:color="auto"/>
        <w:bottom w:val="none" w:sz="0" w:space="0" w:color="auto"/>
        <w:right w:val="none" w:sz="0" w:space="0" w:color="auto"/>
      </w:divBdr>
    </w:div>
    <w:div w:id="189800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11</Pages>
  <Words>4251</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Paul</dc:creator>
  <cp:keywords/>
  <dc:description/>
  <cp:lastModifiedBy>Sharp, Paul</cp:lastModifiedBy>
  <cp:revision>91</cp:revision>
  <cp:lastPrinted>2023-08-19T16:46:00Z</cp:lastPrinted>
  <dcterms:created xsi:type="dcterms:W3CDTF">2023-08-25T12:13:00Z</dcterms:created>
  <dcterms:modified xsi:type="dcterms:W3CDTF">2023-10-18T16:42:00Z</dcterms:modified>
</cp:coreProperties>
</file>